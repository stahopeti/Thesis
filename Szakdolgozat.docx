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41F" w:rsidRDefault="0090541F" w:rsidP="0090541F">
      <w:pPr>
        <w:pStyle w:val="tmutatcm"/>
      </w:pPr>
      <w:r>
        <w:t>Általános információk</w:t>
      </w:r>
    </w:p>
    <w:p w:rsidR="00C2686E" w:rsidRPr="00C2686E" w:rsidRDefault="0090541F" w:rsidP="0090541F">
      <w:pPr>
        <w:pStyle w:val="tmutat"/>
      </w:pPr>
      <w:r>
        <w:t>A</w:t>
      </w:r>
      <w:r w:rsidR="00C2686E" w:rsidRPr="00C2686E">
        <w:t xml:space="preserve"> diplomaterv szerkezete</w:t>
      </w:r>
      <w:r>
        <w:t>:</w:t>
      </w:r>
    </w:p>
    <w:p w:rsidR="00C2686E" w:rsidRPr="00267677" w:rsidRDefault="00C2686E" w:rsidP="00C53F92">
      <w:pPr>
        <w:pStyle w:val="tmutat"/>
        <w:numPr>
          <w:ilvl w:val="0"/>
          <w:numId w:val="8"/>
        </w:numPr>
        <w:ind w:left="714" w:hanging="357"/>
        <w:contextualSpacing/>
      </w:pPr>
      <w:r w:rsidRPr="00C2686E">
        <w:t>Diplomaterv feladatkiírás</w:t>
      </w:r>
    </w:p>
    <w:p w:rsidR="00C2686E" w:rsidRPr="00267677" w:rsidRDefault="00C2686E" w:rsidP="00C53F92">
      <w:pPr>
        <w:pStyle w:val="tmutat"/>
        <w:numPr>
          <w:ilvl w:val="0"/>
          <w:numId w:val="8"/>
        </w:numPr>
        <w:ind w:left="714" w:hanging="357"/>
        <w:contextualSpacing/>
      </w:pPr>
      <w:r w:rsidRPr="00C2686E">
        <w:t>Címoldal</w:t>
      </w:r>
    </w:p>
    <w:p w:rsidR="00C2686E" w:rsidRPr="00267677" w:rsidRDefault="00C2686E" w:rsidP="00C53F92">
      <w:pPr>
        <w:pStyle w:val="tmutat"/>
        <w:numPr>
          <w:ilvl w:val="0"/>
          <w:numId w:val="8"/>
        </w:numPr>
        <w:ind w:left="714" w:hanging="357"/>
        <w:contextualSpacing/>
      </w:pPr>
      <w:r w:rsidRPr="00C2686E">
        <w:t>Tartalomjegyzék</w:t>
      </w:r>
    </w:p>
    <w:p w:rsidR="00681E99" w:rsidRPr="00267677" w:rsidRDefault="00681E99" w:rsidP="00C53F92">
      <w:pPr>
        <w:pStyle w:val="tmutat"/>
        <w:numPr>
          <w:ilvl w:val="0"/>
          <w:numId w:val="8"/>
        </w:numPr>
        <w:ind w:left="714" w:hanging="357"/>
        <w:contextualSpacing/>
      </w:pPr>
      <w:r w:rsidRPr="00C2686E">
        <w:t>A diplomatervező nyilatkozata az önálló munkáról</w:t>
      </w:r>
      <w:r>
        <w:t xml:space="preserve"> és az elektronikus adatok kezeléséről</w:t>
      </w:r>
    </w:p>
    <w:p w:rsidR="00C2686E" w:rsidRPr="00267677" w:rsidRDefault="000A7483" w:rsidP="00C53F92">
      <w:pPr>
        <w:pStyle w:val="tmutat"/>
        <w:numPr>
          <w:ilvl w:val="0"/>
          <w:numId w:val="8"/>
        </w:numPr>
        <w:ind w:left="714" w:hanging="357"/>
        <w:contextualSpacing/>
      </w:pPr>
      <w:r>
        <w:t>T</w:t>
      </w:r>
      <w:r w:rsidR="00C2686E" w:rsidRPr="00C2686E">
        <w:t>artalmi összefoglaló magyarul és angolul</w:t>
      </w:r>
    </w:p>
    <w:p w:rsidR="00C2686E" w:rsidRPr="00267677" w:rsidRDefault="00C2686E" w:rsidP="00C53F92">
      <w:pPr>
        <w:pStyle w:val="tmutat"/>
        <w:numPr>
          <w:ilvl w:val="0"/>
          <w:numId w:val="8"/>
        </w:numPr>
        <w:ind w:left="714" w:hanging="357"/>
        <w:contextualSpacing/>
      </w:pPr>
      <w:r w:rsidRPr="00C2686E">
        <w:t>Bevezetés: a feladat értelmezése, a tervezés célja, a feladat indokoltsága, a diplomaterv felépítésének rövid összefoglalása</w:t>
      </w:r>
    </w:p>
    <w:p w:rsidR="00C2686E" w:rsidRPr="00267677" w:rsidRDefault="00C2686E" w:rsidP="00C53F92">
      <w:pPr>
        <w:pStyle w:val="tmutat"/>
        <w:numPr>
          <w:ilvl w:val="0"/>
          <w:numId w:val="8"/>
        </w:numPr>
        <w:ind w:left="714" w:hanging="357"/>
        <w:contextualSpacing/>
      </w:pPr>
      <w:r w:rsidRPr="00C2686E">
        <w:t>A feladatkiírás pontosítása és részletes elemzése</w:t>
      </w:r>
    </w:p>
    <w:p w:rsidR="00C2686E" w:rsidRPr="00267677" w:rsidRDefault="00C2686E" w:rsidP="00C53F92">
      <w:pPr>
        <w:pStyle w:val="tmutat"/>
        <w:numPr>
          <w:ilvl w:val="0"/>
          <w:numId w:val="8"/>
        </w:numPr>
        <w:ind w:left="714" w:hanging="357"/>
        <w:contextualSpacing/>
      </w:pPr>
      <w:r w:rsidRPr="00C2686E">
        <w:t>Előzmények (irodalomkutatás, hasonló alkotások), az ezekből levonható következtetések</w:t>
      </w:r>
    </w:p>
    <w:p w:rsidR="00C2686E" w:rsidRPr="00267677" w:rsidRDefault="00C2686E" w:rsidP="00C53F92">
      <w:pPr>
        <w:pStyle w:val="tmutat"/>
        <w:numPr>
          <w:ilvl w:val="0"/>
          <w:numId w:val="8"/>
        </w:numPr>
        <w:ind w:left="714" w:hanging="357"/>
        <w:contextualSpacing/>
      </w:pPr>
      <w:r w:rsidRPr="00C2686E">
        <w:t>A tervezés részletes leírása, a döntési lehetőségek értékelése és a választott megoldások indoklása</w:t>
      </w:r>
    </w:p>
    <w:p w:rsidR="00C2686E" w:rsidRPr="00267677" w:rsidRDefault="00C2686E" w:rsidP="00C53F92">
      <w:pPr>
        <w:pStyle w:val="tmutat"/>
        <w:numPr>
          <w:ilvl w:val="0"/>
          <w:numId w:val="8"/>
        </w:numPr>
        <w:ind w:left="714" w:hanging="357"/>
        <w:contextualSpacing/>
      </w:pPr>
      <w:r w:rsidRPr="00C2686E">
        <w:t>A megtervezett műszaki alkotás értékelése, kritikai elemzése, továbbfejlesztési lehetőségek</w:t>
      </w:r>
    </w:p>
    <w:p w:rsidR="00C2686E" w:rsidRPr="00267677" w:rsidRDefault="00C2686E" w:rsidP="00C53F92">
      <w:pPr>
        <w:pStyle w:val="tmutat"/>
        <w:numPr>
          <w:ilvl w:val="0"/>
          <w:numId w:val="8"/>
        </w:numPr>
        <w:ind w:left="714" w:hanging="357"/>
        <w:contextualSpacing/>
      </w:pPr>
      <w:r w:rsidRPr="00C2686E">
        <w:t>Esetleges köszönetnyilvánítások</w:t>
      </w:r>
    </w:p>
    <w:p w:rsidR="00C2686E" w:rsidRPr="00267677" w:rsidRDefault="00C2686E" w:rsidP="00C53F92">
      <w:pPr>
        <w:pStyle w:val="tmutat"/>
        <w:numPr>
          <w:ilvl w:val="0"/>
          <w:numId w:val="8"/>
        </w:numPr>
        <w:ind w:left="714" w:hanging="357"/>
        <w:contextualSpacing/>
      </w:pPr>
      <w:r w:rsidRPr="00C2686E">
        <w:t>Részletesés pontos irodalomjegyzék</w:t>
      </w:r>
    </w:p>
    <w:p w:rsidR="00C2686E" w:rsidRPr="00267677" w:rsidRDefault="00C2686E" w:rsidP="00C53F92">
      <w:pPr>
        <w:pStyle w:val="tmutat"/>
        <w:numPr>
          <w:ilvl w:val="0"/>
          <w:numId w:val="8"/>
        </w:numPr>
        <w:ind w:left="714" w:hanging="357"/>
      </w:pPr>
      <w:r w:rsidRPr="00C2686E">
        <w:t>Függelék(ek)</w:t>
      </w:r>
    </w:p>
    <w:p w:rsidR="00C2686E" w:rsidRPr="00C2686E" w:rsidRDefault="00C2686E" w:rsidP="0090541F">
      <w:pPr>
        <w:pStyle w:val="tmutat"/>
      </w:pPr>
      <w:r w:rsidRPr="00C2686E">
        <w:t xml:space="preserve">Felhasználható a </w:t>
      </w:r>
      <w:r>
        <w:t>következő oldaltól kezdődő</w:t>
      </w:r>
      <w:r w:rsidRPr="00C2686E">
        <w:t xml:space="preserve"> </w:t>
      </w:r>
      <w:r w:rsidRPr="006F512E">
        <w:rPr>
          <w:rStyle w:val="tmutatkiemels"/>
        </w:rPr>
        <w:t>Diplomaterv sablon</w:t>
      </w:r>
      <w:r w:rsidRPr="00C2686E">
        <w:t xml:space="preserve"> dokumentum tartalma. Ügyeljen a konzulens nevét és a beadás évét jelölő szövegdobozokra, mert azokra külön ki kell adni a frissítést.</w:t>
      </w:r>
      <w:r>
        <w:t xml:space="preserve"> A mezők tartalma a sablonban a dokumentum adatlapja alapján automatikusan kerül kitöltésre.</w:t>
      </w:r>
    </w:p>
    <w:p w:rsidR="00C2686E" w:rsidRPr="00C2686E" w:rsidRDefault="00C2686E" w:rsidP="0090541F">
      <w:pPr>
        <w:pStyle w:val="tmutat"/>
      </w:pPr>
      <w:r w:rsidRPr="00C2686E">
        <w:t>A diplomaterv szabványos méretű A4-es lapokra kerüljön. Az oldalak tükörmargóval készüljenek (mindenhol 2.5cm, baloldalon 1cm-es kötéssel). Az alapértelmezett betűkészlet a 12 pontos Times New Roman, másfeles sorközzel.</w:t>
      </w:r>
    </w:p>
    <w:p w:rsidR="00C2686E" w:rsidRPr="00C2686E" w:rsidRDefault="00C2686E" w:rsidP="0090541F">
      <w:pPr>
        <w:pStyle w:val="tmutat"/>
      </w:pPr>
      <w:r w:rsidRPr="00C2686E">
        <w:t>Minden oldalon - az első négy szerkezeti elem kivételével - szerepelnie kell az oldalszámnak.</w:t>
      </w:r>
    </w:p>
    <w:p w:rsidR="00C2686E" w:rsidRPr="00C2686E" w:rsidRDefault="00C2686E" w:rsidP="0090541F">
      <w:pPr>
        <w:pStyle w:val="tmutat"/>
      </w:pPr>
      <w:r w:rsidRPr="00C2686E">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rsidR="00C2686E" w:rsidRPr="00C2686E" w:rsidRDefault="00C2686E" w:rsidP="0090541F">
      <w:pPr>
        <w:pStyle w:val="tmutat"/>
      </w:pPr>
      <w:r w:rsidRPr="00C2686E">
        <w:t>A képeket lehetőleg rajzoló programmal készítsék el</w:t>
      </w:r>
      <w:r>
        <w:t>, az egyenleteket egyenlet-szerkesztő segítségével írják le</w:t>
      </w:r>
      <w:r w:rsidRPr="00C2686E">
        <w:t>.</w:t>
      </w:r>
    </w:p>
    <w:p w:rsidR="00C2686E" w:rsidRDefault="00C2686E" w:rsidP="0090541F">
      <w:pPr>
        <w:pStyle w:val="tmutat"/>
      </w:pPr>
      <w:r w:rsidRPr="00C2686E">
        <w:t>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rsidR="000A7483" w:rsidRPr="006F512E" w:rsidRDefault="00C2686E" w:rsidP="0090541F">
      <w:pPr>
        <w:pStyle w:val="tmutat"/>
        <w:rPr>
          <w:rStyle w:val="tmutatfontos"/>
        </w:rPr>
      </w:pPr>
      <w:r w:rsidRPr="006F512E">
        <w:rPr>
          <w:rStyle w:val="tmutatfontos"/>
        </w:rPr>
        <w:t>Fontos:</w:t>
      </w:r>
    </w:p>
    <w:p w:rsidR="00C2686E" w:rsidRPr="003A4CDB" w:rsidRDefault="00C2686E" w:rsidP="00C53F92">
      <w:pPr>
        <w:pStyle w:val="tmutat"/>
        <w:numPr>
          <w:ilvl w:val="0"/>
          <w:numId w:val="10"/>
        </w:numPr>
      </w:pPr>
      <w:r w:rsidRPr="003A4CDB">
        <w:t xml:space="preserve">a szakdolgozat készítő/diplomatervező nyilatkozata (a </w:t>
      </w:r>
      <w:r w:rsidR="00410924" w:rsidRPr="003A4CDB">
        <w:t>jelen sablonban</w:t>
      </w:r>
      <w:r w:rsidRPr="003A4CDB">
        <w:t xml:space="preserve"> szereplő szövegtartalommal) </w:t>
      </w:r>
      <w:r w:rsidR="00410924" w:rsidRPr="003A4CDB">
        <w:t xml:space="preserve">kötelező </w:t>
      </w:r>
      <w:r w:rsidRPr="003A4CDB">
        <w:t>előírás</w:t>
      </w:r>
      <w:r w:rsidR="00410924" w:rsidRPr="003A4CDB">
        <w:t xml:space="preserve"> Karunkon</w:t>
      </w:r>
      <w:r w:rsidR="000062F4" w:rsidRPr="003A4CDB">
        <w:t>,</w:t>
      </w:r>
      <w:r w:rsidRPr="003A4CDB">
        <w:t xml:space="preserve"> ennek hiányában a </w:t>
      </w:r>
      <w:r w:rsidR="00410924" w:rsidRPr="003A4CDB">
        <w:t>szakdolgozat/</w:t>
      </w:r>
      <w:r w:rsidRPr="003A4CDB">
        <w:t xml:space="preserve">diplomaterv </w:t>
      </w:r>
      <w:r w:rsidR="000062F4" w:rsidRPr="003A4CDB">
        <w:t>nem bírálható és nem védhető</w:t>
      </w:r>
      <w:r w:rsidR="00410924" w:rsidRPr="003A4CDB">
        <w:t>!</w:t>
      </w:r>
    </w:p>
    <w:p w:rsidR="000A7483" w:rsidRPr="003A4CDB" w:rsidRDefault="000A7483" w:rsidP="00C53F92">
      <w:pPr>
        <w:pStyle w:val="tmutat"/>
        <w:numPr>
          <w:ilvl w:val="0"/>
          <w:numId w:val="12"/>
        </w:numPr>
      </w:pPr>
      <w:r w:rsidRPr="003A4CDB">
        <w:t>mind a dolgozat, mind a melléklet</w:t>
      </w:r>
      <w:r w:rsidR="000062F4" w:rsidRPr="003A4CDB">
        <w:t xml:space="preserve"> maximálisan 15 MB méretű lehet</w:t>
      </w:r>
      <w:r w:rsidRPr="003A4CDB">
        <w:t>!</w:t>
      </w:r>
    </w:p>
    <w:p w:rsidR="00C2686E" w:rsidRPr="00C2686E" w:rsidRDefault="00C2686E" w:rsidP="006F512E">
      <w:pPr>
        <w:pStyle w:val="tmutat"/>
      </w:pPr>
      <w:r>
        <w:t xml:space="preserve">Jó munkát, sikeres szakdolgozat készítést ill. </w:t>
      </w:r>
      <w:r w:rsidRPr="006F512E">
        <w:t>diplomatervezést</w:t>
      </w:r>
      <w:r>
        <w:t xml:space="preserve"> kívánunk!</w:t>
      </w:r>
    </w:p>
    <w:p w:rsidR="00816BCB" w:rsidRPr="00B50CAA" w:rsidRDefault="00816BCB" w:rsidP="00816BCB">
      <w:pPr>
        <w:pStyle w:val="Nyilatkozatcm"/>
      </w:pPr>
      <w:r w:rsidRPr="00B50CAA">
        <w:lastRenderedPageBreak/>
        <w:t>FELADATKIÍRÁS</w:t>
      </w:r>
    </w:p>
    <w:p w:rsidR="00816BCB" w:rsidRPr="00B50CAA" w:rsidRDefault="00350AEC" w:rsidP="003A4CDB">
      <w:r w:rsidRPr="00350AEC">
        <w:t xml:space="preserve">A feladatkiírást a </w:t>
      </w:r>
      <w:r w:rsidRPr="002102C3">
        <w:rPr>
          <w:rStyle w:val="Kiemels2"/>
        </w:rPr>
        <w:t>tanszék saját előírása szerint</w:t>
      </w:r>
      <w:r w:rsidRPr="00350AEC">
        <w:t xml:space="preserve"> vagy </w:t>
      </w:r>
      <w:r w:rsidR="008E7228">
        <w:t xml:space="preserve">a </w:t>
      </w:r>
      <w:r w:rsidRPr="00350AEC">
        <w:t>tanszéki adminisztrációban lehet átvenni, és a tanszéki pecséttel ellátott, a tanszékvezető által aláírt lapot kell belefűzni a leadott munkába, vagy a tanszékvezető által elektronikusan jóváhagyott feladatkiírás</w:t>
      </w:r>
      <w:r>
        <w:t xml:space="preserve">t kell a Diplomaterv Portálról </w:t>
      </w:r>
      <w:r w:rsidRPr="00350AEC">
        <w:t>letölteni és a leadott munkába belefűzni (ezen oldal HELYETT, ez az oldal csak útmutatás). Az elektronikusan feltöltött dolgozatban már nem kell megismételni a feladatkiírást.</w:t>
      </w:r>
    </w:p>
    <w:p w:rsidR="0063585C" w:rsidRPr="004851C7" w:rsidRDefault="00816BCB" w:rsidP="00D429F2">
      <w:pPr>
        <w:pStyle w:val="Cmlaplog"/>
      </w:pPr>
      <w:r>
        <w:br w:type="page"/>
      </w:r>
      <w:r w:rsidR="00D7199D" w:rsidRPr="004851C7">
        <w:rPr>
          <w:noProof/>
          <w:lang w:eastAsia="hu-HU"/>
        </w:rPr>
        <w:lastRenderedPageBreak/>
        <w:drawing>
          <wp:inline distT="0" distB="0" distL="0" distR="0">
            <wp:extent cx="1932305" cy="54356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2305" cy="543560"/>
                    </a:xfrm>
                    <a:prstGeom prst="rect">
                      <a:avLst/>
                    </a:prstGeom>
                    <a:noFill/>
                    <a:ln>
                      <a:noFill/>
                    </a:ln>
                  </pic:spPr>
                </pic:pic>
              </a:graphicData>
            </a:graphic>
          </wp:inline>
        </w:drawing>
      </w:r>
    </w:p>
    <w:p w:rsidR="004851C7" w:rsidRPr="004851C7" w:rsidRDefault="004851C7" w:rsidP="00D429F2">
      <w:pPr>
        <w:pStyle w:val="Cmlapegyetem"/>
      </w:pPr>
      <w:r w:rsidRPr="004851C7">
        <w:t>Budapesti Műszaki és Gazdaságtudományi Egyetem</w:t>
      </w:r>
    </w:p>
    <w:p w:rsidR="004851C7" w:rsidRPr="004851C7" w:rsidRDefault="004851C7" w:rsidP="00D429F2">
      <w:pPr>
        <w:pStyle w:val="Cmlapkarstanszk"/>
      </w:pPr>
      <w:r w:rsidRPr="004851C7">
        <w:t>Villamosmérnöki és Informatikai Kar</w:t>
      </w:r>
    </w:p>
    <w:p w:rsidR="004851C7" w:rsidRDefault="004851C7" w:rsidP="00D429F2">
      <w:pPr>
        <w:pStyle w:val="Cmlapkarstanszk"/>
      </w:pPr>
      <w:fldSimple w:instr=" DOCPROPERTY  Company  \* MERGEFORMAT ">
        <w:r w:rsidR="006A1B7F">
          <w:t>Automatizálási és Alkalmazott Informatikai Tanszék</w:t>
        </w:r>
      </w:fldSimple>
    </w:p>
    <w:p w:rsidR="004851C7" w:rsidRDefault="004851C7"/>
    <w:p w:rsidR="004851C7" w:rsidRDefault="004851C7"/>
    <w:p w:rsidR="004851C7" w:rsidRDefault="004851C7"/>
    <w:p w:rsidR="004851C7" w:rsidRDefault="004851C7"/>
    <w:p w:rsidR="004851C7" w:rsidRDefault="004851C7"/>
    <w:p w:rsidR="004851C7" w:rsidRDefault="004851C7"/>
    <w:p w:rsidR="004851C7" w:rsidRPr="00B50CAA" w:rsidRDefault="004851C7"/>
    <w:p w:rsidR="0063585C" w:rsidRPr="00B50CAA" w:rsidRDefault="001B4094" w:rsidP="00171054">
      <w:pPr>
        <w:pStyle w:val="Cmlapszerz"/>
      </w:pPr>
      <w:r>
        <w:t>Stahorszki Péter Bence</w:t>
      </w:r>
    </w:p>
    <w:p w:rsidR="0063585C" w:rsidRPr="00B50CAA" w:rsidRDefault="001B4094">
      <w:pPr>
        <w:pStyle w:val="Cm"/>
      </w:pPr>
      <w:r>
        <w:t>Otthoni növénygondozási rendszer tervezése</w:t>
      </w:r>
    </w:p>
    <w:p w:rsidR="0063585C" w:rsidRPr="00D429F2" w:rsidRDefault="00D7199D" w:rsidP="009C1C93">
      <w:pPr>
        <w:pStyle w:val="Alcm"/>
      </w:pPr>
      <w:r w:rsidRPr="00D429F2">
        <w:rPr>
          <w:lang w:eastAsia="hu-HU"/>
        </w:rPr>
        <mc:AlternateContent>
          <mc:Choice Requires="wps">
            <w:drawing>
              <wp:anchor distT="0" distB="0" distL="114300" distR="114300" simplePos="0" relativeHeight="251657728" behindDoc="0" locked="0" layoutInCell="1" allowOverlap="1">
                <wp:simplePos x="0" y="0"/>
                <wp:positionH relativeFrom="page">
                  <wp:posOffset>2602865</wp:posOffset>
                </wp:positionH>
                <wp:positionV relativeFrom="paragraph">
                  <wp:posOffset>362585</wp:posOffset>
                </wp:positionV>
                <wp:extent cx="2879725" cy="1028700"/>
                <wp:effectExtent l="2540" t="0" r="3810" b="381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7E38" w:rsidRDefault="00BE7E38" w:rsidP="00171054">
                            <w:pPr>
                              <w:keepLines/>
                              <w:spacing w:after="0"/>
                              <w:ind w:firstLine="0"/>
                              <w:jc w:val="center"/>
                              <w:rPr>
                                <w:smallCaps/>
                              </w:rPr>
                            </w:pPr>
                            <w:r>
                              <w:rPr>
                                <w:smallCaps/>
                              </w:rPr>
                              <w:t>Konzulens</w:t>
                            </w:r>
                          </w:p>
                          <w:p w:rsidR="00BE7E38" w:rsidRDefault="00BE7E38" w:rsidP="00171054">
                            <w:pPr>
                              <w:pStyle w:val="Cmlapszerz"/>
                            </w:pPr>
                            <w:fldSimple w:instr=" DOCPROPERTY &quot;Manager&quot;  \* MERGEFORMAT ">
                              <w:r>
                                <w:t>Dr. Györke Péter</w:t>
                              </w:r>
                            </w:fldSimple>
                          </w:p>
                          <w:p w:rsidR="00BE7E38" w:rsidRDefault="00BE7E38" w:rsidP="009C1C93">
                            <w:pPr>
                              <w:spacing w:after="0"/>
                              <w:ind w:firstLine="0"/>
                              <w:jc w:val="center"/>
                            </w:pPr>
                            <w:r>
                              <w:t xml:space="preserve">BUDAPEST, </w:t>
                            </w:r>
                            <w:r>
                              <w:fldChar w:fldCharType="begin"/>
                            </w:r>
                            <w:r>
                              <w:instrText xml:space="preserve"> DATE \@ "yyyy" \* MERGEFORMAT </w:instrText>
                            </w:r>
                            <w:r>
                              <w:fldChar w:fldCharType="separate"/>
                            </w:r>
                            <w:r w:rsidR="00D7199D">
                              <w:rPr>
                                <w:noProof/>
                              </w:rPr>
                              <w:t>2017</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" stroked="f">
                <v:textbox>
                  <w:txbxContent>
                    <w:p w:rsidR="00BE7E38" w:rsidRDefault="00BE7E38" w:rsidP="00171054">
                      <w:pPr>
                        <w:keepLines/>
                        <w:spacing w:after="0"/>
                        <w:ind w:firstLine="0"/>
                        <w:jc w:val="center"/>
                        <w:rPr>
                          <w:smallCaps/>
                        </w:rPr>
                      </w:pPr>
                      <w:r>
                        <w:rPr>
                          <w:smallCaps/>
                        </w:rPr>
                        <w:t>Konzulens</w:t>
                      </w:r>
                    </w:p>
                    <w:p w:rsidR="00BE7E38" w:rsidRDefault="00BE7E38" w:rsidP="00171054">
                      <w:pPr>
                        <w:pStyle w:val="Cmlapszerz"/>
                      </w:pPr>
                      <w:fldSimple w:instr=" DOCPROPERTY &quot;Manager&quot;  \* MERGEFORMAT ">
                        <w:r>
                          <w:t>Dr. Györke Péter</w:t>
                        </w:r>
                      </w:fldSimple>
                    </w:p>
                    <w:p w:rsidR="00BE7E38" w:rsidRDefault="00BE7E38" w:rsidP="009C1C93">
                      <w:pPr>
                        <w:spacing w:after="0"/>
                        <w:ind w:firstLine="0"/>
                        <w:jc w:val="center"/>
                      </w:pPr>
                      <w:r>
                        <w:t xml:space="preserve">BUDAPEST, </w:t>
                      </w:r>
                      <w:r>
                        <w:fldChar w:fldCharType="begin"/>
                      </w:r>
                      <w:r>
                        <w:instrText xml:space="preserve"> DATE \@ "yyyy" \* MERGEFORMAT </w:instrText>
                      </w:r>
                      <w:r>
                        <w:fldChar w:fldCharType="separate"/>
                      </w:r>
                      <w:r w:rsidR="00D7199D">
                        <w:rPr>
                          <w:noProof/>
                        </w:rPr>
                        <w:t>2017</w:t>
                      </w:r>
                      <w:r>
                        <w:fldChar w:fldCharType="end"/>
                      </w:r>
                    </w:p>
                  </w:txbxContent>
                </v:textbox>
                <w10:wrap anchorx="page"/>
              </v:shape>
            </w:pict>
          </mc:Fallback>
        </mc:AlternateContent>
      </w:r>
    </w:p>
    <w:p w:rsidR="0063585C" w:rsidRPr="00B50CAA" w:rsidRDefault="0063585C" w:rsidP="00B96880">
      <w:pPr>
        <w:pStyle w:val="Fejezetcmtartalomjegyzknlkl"/>
      </w:pPr>
      <w:r w:rsidRPr="00B50CAA">
        <w:lastRenderedPageBreak/>
        <w:t>Tartalomjegyzék</w:t>
      </w:r>
    </w:p>
    <w:p w:rsidR="00B96880" w:rsidRPr="006D338C" w:rsidRDefault="00730B3C">
      <w:pPr>
        <w:pStyle w:val="TJ1"/>
        <w:rPr>
          <w:rFonts w:ascii="Calibri" w:hAnsi="Calibri"/>
          <w:b w:val="0"/>
          <w:noProof/>
          <w:sz w:val="22"/>
          <w:szCs w:val="22"/>
          <w:lang w:eastAsia="hu-HU"/>
        </w:rPr>
      </w:pPr>
      <w:r>
        <w:fldChar w:fldCharType="begin"/>
      </w:r>
      <w:r>
        <w:instrText xml:space="preserve"> TOC \o "1-3" \h \z \u </w:instrText>
      </w:r>
      <w:r>
        <w:fldChar w:fldCharType="separate"/>
      </w:r>
      <w:hyperlink w:anchor="_Toc332798843" w:history="1">
        <w:r w:rsidR="00B96880" w:rsidRPr="00A83F6A">
          <w:rPr>
            <w:rStyle w:val="Hiperhivatkozs"/>
            <w:noProof/>
          </w:rPr>
          <w:t>Összefoglaló</w:t>
        </w:r>
        <w:r w:rsidR="00B96880">
          <w:rPr>
            <w:noProof/>
            <w:webHidden/>
          </w:rPr>
          <w:tab/>
        </w:r>
        <w:r w:rsidR="00B96880">
          <w:rPr>
            <w:noProof/>
            <w:webHidden/>
          </w:rPr>
          <w:fldChar w:fldCharType="begin"/>
        </w:r>
        <w:r w:rsidR="00B96880">
          <w:rPr>
            <w:noProof/>
            <w:webHidden/>
          </w:rPr>
          <w:instrText xml:space="preserve"> PAGEREF _Toc332798843 \h </w:instrText>
        </w:r>
        <w:r w:rsidR="00B96880">
          <w:rPr>
            <w:noProof/>
            <w:webHidden/>
          </w:rPr>
        </w:r>
        <w:r w:rsidR="00B96880">
          <w:rPr>
            <w:noProof/>
            <w:webHidden/>
          </w:rPr>
          <w:fldChar w:fldCharType="separate"/>
        </w:r>
        <w:r w:rsidR="00B96880">
          <w:rPr>
            <w:noProof/>
            <w:webHidden/>
          </w:rPr>
          <w:t>3</w:t>
        </w:r>
        <w:r w:rsidR="00B96880">
          <w:rPr>
            <w:noProof/>
            <w:webHidden/>
          </w:rPr>
          <w:fldChar w:fldCharType="end"/>
        </w:r>
      </w:hyperlink>
    </w:p>
    <w:p w:rsidR="00B96880" w:rsidRPr="006D338C" w:rsidRDefault="00B96880">
      <w:pPr>
        <w:pStyle w:val="TJ1"/>
        <w:rPr>
          <w:rFonts w:ascii="Calibri" w:hAnsi="Calibri"/>
          <w:b w:val="0"/>
          <w:noProof/>
          <w:sz w:val="22"/>
          <w:szCs w:val="22"/>
          <w:lang w:eastAsia="hu-HU"/>
        </w:rPr>
      </w:pPr>
      <w:hyperlink w:anchor="_Toc332798844" w:history="1">
        <w:r w:rsidRPr="00A83F6A">
          <w:rPr>
            <w:rStyle w:val="Hiperhivatkozs"/>
            <w:noProof/>
          </w:rPr>
          <w:t>Abstract</w:t>
        </w:r>
        <w:r>
          <w:rPr>
            <w:noProof/>
            <w:webHidden/>
          </w:rPr>
          <w:tab/>
        </w:r>
        <w:r>
          <w:rPr>
            <w:noProof/>
            <w:webHidden/>
          </w:rPr>
          <w:fldChar w:fldCharType="begin"/>
        </w:r>
        <w:r>
          <w:rPr>
            <w:noProof/>
            <w:webHidden/>
          </w:rPr>
          <w:instrText xml:space="preserve"> PAGEREF _Toc332798844 \h </w:instrText>
        </w:r>
        <w:r>
          <w:rPr>
            <w:noProof/>
            <w:webHidden/>
          </w:rPr>
        </w:r>
        <w:r>
          <w:rPr>
            <w:noProof/>
            <w:webHidden/>
          </w:rPr>
          <w:fldChar w:fldCharType="separate"/>
        </w:r>
        <w:r>
          <w:rPr>
            <w:noProof/>
            <w:webHidden/>
          </w:rPr>
          <w:t>4</w:t>
        </w:r>
        <w:r>
          <w:rPr>
            <w:noProof/>
            <w:webHidden/>
          </w:rPr>
          <w:fldChar w:fldCharType="end"/>
        </w:r>
      </w:hyperlink>
    </w:p>
    <w:p w:rsidR="00B96880" w:rsidRPr="006D338C" w:rsidRDefault="00B96880">
      <w:pPr>
        <w:pStyle w:val="TJ1"/>
        <w:rPr>
          <w:rFonts w:ascii="Calibri" w:hAnsi="Calibri"/>
          <w:b w:val="0"/>
          <w:noProof/>
          <w:sz w:val="22"/>
          <w:szCs w:val="22"/>
          <w:lang w:eastAsia="hu-HU"/>
        </w:rPr>
      </w:pPr>
      <w:hyperlink w:anchor="_Toc332798845" w:history="1">
        <w:r w:rsidRPr="00A83F6A">
          <w:rPr>
            <w:rStyle w:val="Hiperhivatkozs"/>
            <w:noProof/>
          </w:rPr>
          <w:t>1 Bevezetés</w:t>
        </w:r>
        <w:r>
          <w:rPr>
            <w:noProof/>
            <w:webHidden/>
          </w:rPr>
          <w:tab/>
        </w:r>
        <w:r>
          <w:rPr>
            <w:noProof/>
            <w:webHidden/>
          </w:rPr>
          <w:fldChar w:fldCharType="begin"/>
        </w:r>
        <w:r>
          <w:rPr>
            <w:noProof/>
            <w:webHidden/>
          </w:rPr>
          <w:instrText xml:space="preserve"> PAGEREF _Toc332798845 \h </w:instrText>
        </w:r>
        <w:r>
          <w:rPr>
            <w:noProof/>
            <w:webHidden/>
          </w:rPr>
        </w:r>
        <w:r>
          <w:rPr>
            <w:noProof/>
            <w:webHidden/>
          </w:rPr>
          <w:fldChar w:fldCharType="separate"/>
        </w:r>
        <w:r>
          <w:rPr>
            <w:noProof/>
            <w:webHidden/>
          </w:rPr>
          <w:t>4</w:t>
        </w:r>
        <w:r>
          <w:rPr>
            <w:noProof/>
            <w:webHidden/>
          </w:rPr>
          <w:fldChar w:fldCharType="end"/>
        </w:r>
      </w:hyperlink>
    </w:p>
    <w:p w:rsidR="00B96880" w:rsidRPr="006D338C" w:rsidRDefault="00B96880">
      <w:pPr>
        <w:pStyle w:val="TJ2"/>
        <w:tabs>
          <w:tab w:val="right" w:leader="dot" w:pos="8494"/>
        </w:tabs>
        <w:rPr>
          <w:rFonts w:ascii="Calibri" w:hAnsi="Calibri"/>
          <w:noProof/>
          <w:sz w:val="22"/>
          <w:szCs w:val="22"/>
          <w:lang w:eastAsia="hu-HU"/>
        </w:rPr>
      </w:pPr>
      <w:hyperlink w:anchor="_Toc332798846" w:history="1">
        <w:r w:rsidRPr="00A83F6A">
          <w:rPr>
            <w:rStyle w:val="Hiperhivatkozs"/>
            <w:noProof/>
          </w:rPr>
          <w:t>1.1 Formázási tudnivalók</w:t>
        </w:r>
        <w:r>
          <w:rPr>
            <w:noProof/>
            <w:webHidden/>
          </w:rPr>
          <w:tab/>
        </w:r>
        <w:r>
          <w:rPr>
            <w:noProof/>
            <w:webHidden/>
          </w:rPr>
          <w:fldChar w:fldCharType="begin"/>
        </w:r>
        <w:r>
          <w:rPr>
            <w:noProof/>
            <w:webHidden/>
          </w:rPr>
          <w:instrText xml:space="preserve"> PAGEREF _Toc332798846 \h </w:instrText>
        </w:r>
        <w:r>
          <w:rPr>
            <w:noProof/>
            <w:webHidden/>
          </w:rPr>
        </w:r>
        <w:r>
          <w:rPr>
            <w:noProof/>
            <w:webHidden/>
          </w:rPr>
          <w:fldChar w:fldCharType="separate"/>
        </w:r>
        <w:r>
          <w:rPr>
            <w:noProof/>
            <w:webHidden/>
          </w:rPr>
          <w:t>4</w:t>
        </w:r>
        <w:r>
          <w:rPr>
            <w:noProof/>
            <w:webHidden/>
          </w:rPr>
          <w:fldChar w:fldCharType="end"/>
        </w:r>
      </w:hyperlink>
    </w:p>
    <w:p w:rsidR="00B96880" w:rsidRPr="006D338C" w:rsidRDefault="00B96880">
      <w:pPr>
        <w:pStyle w:val="TJ3"/>
        <w:tabs>
          <w:tab w:val="right" w:leader="dot" w:pos="8494"/>
        </w:tabs>
        <w:rPr>
          <w:rFonts w:ascii="Calibri" w:hAnsi="Calibri"/>
          <w:noProof/>
          <w:sz w:val="22"/>
          <w:szCs w:val="22"/>
          <w:lang w:eastAsia="hu-HU"/>
        </w:rPr>
      </w:pPr>
      <w:hyperlink w:anchor="_Toc332798847" w:history="1">
        <w:r w:rsidRPr="00A83F6A">
          <w:rPr>
            <w:rStyle w:val="Hiperhivatkozs"/>
            <w:noProof/>
          </w:rPr>
          <w:t>1.1.1 Címsorok</w:t>
        </w:r>
        <w:r>
          <w:rPr>
            <w:noProof/>
            <w:webHidden/>
          </w:rPr>
          <w:tab/>
        </w:r>
        <w:r>
          <w:rPr>
            <w:noProof/>
            <w:webHidden/>
          </w:rPr>
          <w:fldChar w:fldCharType="begin"/>
        </w:r>
        <w:r>
          <w:rPr>
            <w:noProof/>
            <w:webHidden/>
          </w:rPr>
          <w:instrText xml:space="preserve"> PAGEREF _Toc332798847 \h </w:instrText>
        </w:r>
        <w:r>
          <w:rPr>
            <w:noProof/>
            <w:webHidden/>
          </w:rPr>
        </w:r>
        <w:r>
          <w:rPr>
            <w:noProof/>
            <w:webHidden/>
          </w:rPr>
          <w:fldChar w:fldCharType="separate"/>
        </w:r>
        <w:r>
          <w:rPr>
            <w:noProof/>
            <w:webHidden/>
          </w:rPr>
          <w:t>4</w:t>
        </w:r>
        <w:r>
          <w:rPr>
            <w:noProof/>
            <w:webHidden/>
          </w:rPr>
          <w:fldChar w:fldCharType="end"/>
        </w:r>
      </w:hyperlink>
    </w:p>
    <w:p w:rsidR="00B96880" w:rsidRPr="006D338C" w:rsidRDefault="00B96880">
      <w:pPr>
        <w:pStyle w:val="TJ3"/>
        <w:tabs>
          <w:tab w:val="right" w:leader="dot" w:pos="8494"/>
        </w:tabs>
        <w:rPr>
          <w:rFonts w:ascii="Calibri" w:hAnsi="Calibri"/>
          <w:noProof/>
          <w:sz w:val="22"/>
          <w:szCs w:val="22"/>
          <w:lang w:eastAsia="hu-HU"/>
        </w:rPr>
      </w:pPr>
      <w:hyperlink w:anchor="_Toc332798848" w:history="1">
        <w:r w:rsidRPr="00A83F6A">
          <w:rPr>
            <w:rStyle w:val="Hiperhivatkozs"/>
            <w:noProof/>
          </w:rPr>
          <w:t>1.1.2 Képek</w:t>
        </w:r>
        <w:r>
          <w:rPr>
            <w:noProof/>
            <w:webHidden/>
          </w:rPr>
          <w:tab/>
        </w:r>
        <w:r>
          <w:rPr>
            <w:noProof/>
            <w:webHidden/>
          </w:rPr>
          <w:fldChar w:fldCharType="begin"/>
        </w:r>
        <w:r>
          <w:rPr>
            <w:noProof/>
            <w:webHidden/>
          </w:rPr>
          <w:instrText xml:space="preserve"> PAGEREF _Toc332798848 \h </w:instrText>
        </w:r>
        <w:r>
          <w:rPr>
            <w:noProof/>
            <w:webHidden/>
          </w:rPr>
        </w:r>
        <w:r>
          <w:rPr>
            <w:noProof/>
            <w:webHidden/>
          </w:rPr>
          <w:fldChar w:fldCharType="separate"/>
        </w:r>
        <w:r>
          <w:rPr>
            <w:noProof/>
            <w:webHidden/>
          </w:rPr>
          <w:t>4</w:t>
        </w:r>
        <w:r>
          <w:rPr>
            <w:noProof/>
            <w:webHidden/>
          </w:rPr>
          <w:fldChar w:fldCharType="end"/>
        </w:r>
      </w:hyperlink>
    </w:p>
    <w:p w:rsidR="00B96880" w:rsidRPr="006D338C" w:rsidRDefault="00B96880">
      <w:pPr>
        <w:pStyle w:val="TJ3"/>
        <w:tabs>
          <w:tab w:val="right" w:leader="dot" w:pos="8494"/>
        </w:tabs>
        <w:rPr>
          <w:rFonts w:ascii="Calibri" w:hAnsi="Calibri"/>
          <w:noProof/>
          <w:sz w:val="22"/>
          <w:szCs w:val="22"/>
          <w:lang w:eastAsia="hu-HU"/>
        </w:rPr>
      </w:pPr>
      <w:hyperlink w:anchor="_Toc332798849" w:history="1">
        <w:r w:rsidRPr="00A83F6A">
          <w:rPr>
            <w:rStyle w:val="Hiperhivatkozs"/>
            <w:noProof/>
          </w:rPr>
          <w:t>1.1.3 Kódrészletek</w:t>
        </w:r>
        <w:r>
          <w:rPr>
            <w:noProof/>
            <w:webHidden/>
          </w:rPr>
          <w:tab/>
        </w:r>
        <w:r>
          <w:rPr>
            <w:noProof/>
            <w:webHidden/>
          </w:rPr>
          <w:fldChar w:fldCharType="begin"/>
        </w:r>
        <w:r>
          <w:rPr>
            <w:noProof/>
            <w:webHidden/>
          </w:rPr>
          <w:instrText xml:space="preserve"> PAGEREF _Toc332798849 \h </w:instrText>
        </w:r>
        <w:r>
          <w:rPr>
            <w:noProof/>
            <w:webHidden/>
          </w:rPr>
        </w:r>
        <w:r>
          <w:rPr>
            <w:noProof/>
            <w:webHidden/>
          </w:rPr>
          <w:fldChar w:fldCharType="separate"/>
        </w:r>
        <w:r>
          <w:rPr>
            <w:noProof/>
            <w:webHidden/>
          </w:rPr>
          <w:t>4</w:t>
        </w:r>
        <w:r>
          <w:rPr>
            <w:noProof/>
            <w:webHidden/>
          </w:rPr>
          <w:fldChar w:fldCharType="end"/>
        </w:r>
      </w:hyperlink>
    </w:p>
    <w:p w:rsidR="00B96880" w:rsidRPr="006D338C" w:rsidRDefault="00B96880">
      <w:pPr>
        <w:pStyle w:val="TJ3"/>
        <w:tabs>
          <w:tab w:val="right" w:leader="dot" w:pos="8494"/>
        </w:tabs>
        <w:rPr>
          <w:rFonts w:ascii="Calibri" w:hAnsi="Calibri"/>
          <w:noProof/>
          <w:sz w:val="22"/>
          <w:szCs w:val="22"/>
          <w:lang w:eastAsia="hu-HU"/>
        </w:rPr>
      </w:pPr>
      <w:hyperlink w:anchor="_Toc332798850" w:history="1">
        <w:r w:rsidRPr="00A83F6A">
          <w:rPr>
            <w:rStyle w:val="Hiperhivatkozs"/>
            <w:noProof/>
          </w:rPr>
          <w:t>1.1.4 Irodalomjegyzék</w:t>
        </w:r>
        <w:r>
          <w:rPr>
            <w:noProof/>
            <w:webHidden/>
          </w:rPr>
          <w:tab/>
        </w:r>
        <w:r>
          <w:rPr>
            <w:noProof/>
            <w:webHidden/>
          </w:rPr>
          <w:fldChar w:fldCharType="begin"/>
        </w:r>
        <w:r>
          <w:rPr>
            <w:noProof/>
            <w:webHidden/>
          </w:rPr>
          <w:instrText xml:space="preserve"> PAGEREF _Toc332798850 \h </w:instrText>
        </w:r>
        <w:r>
          <w:rPr>
            <w:noProof/>
            <w:webHidden/>
          </w:rPr>
        </w:r>
        <w:r>
          <w:rPr>
            <w:noProof/>
            <w:webHidden/>
          </w:rPr>
          <w:fldChar w:fldCharType="separate"/>
        </w:r>
        <w:r>
          <w:rPr>
            <w:noProof/>
            <w:webHidden/>
          </w:rPr>
          <w:t>4</w:t>
        </w:r>
        <w:r>
          <w:rPr>
            <w:noProof/>
            <w:webHidden/>
          </w:rPr>
          <w:fldChar w:fldCharType="end"/>
        </w:r>
      </w:hyperlink>
    </w:p>
    <w:p w:rsidR="00B96880" w:rsidRPr="006D338C" w:rsidRDefault="00B96880">
      <w:pPr>
        <w:pStyle w:val="TJ1"/>
        <w:rPr>
          <w:rFonts w:ascii="Calibri" w:hAnsi="Calibri"/>
          <w:b w:val="0"/>
          <w:noProof/>
          <w:sz w:val="22"/>
          <w:szCs w:val="22"/>
          <w:lang w:eastAsia="hu-HU"/>
        </w:rPr>
      </w:pPr>
      <w:hyperlink w:anchor="_Toc332798851" w:history="1">
        <w:r w:rsidRPr="00A83F6A">
          <w:rPr>
            <w:rStyle w:val="Hiperhivatkozs"/>
            <w:noProof/>
          </w:rPr>
          <w:t>2 Utolsó simítások</w:t>
        </w:r>
        <w:r>
          <w:rPr>
            <w:noProof/>
            <w:webHidden/>
          </w:rPr>
          <w:tab/>
        </w:r>
        <w:r>
          <w:rPr>
            <w:noProof/>
            <w:webHidden/>
          </w:rPr>
          <w:fldChar w:fldCharType="begin"/>
        </w:r>
        <w:r>
          <w:rPr>
            <w:noProof/>
            <w:webHidden/>
          </w:rPr>
          <w:instrText xml:space="preserve"> PAGEREF _Toc332798851 \h </w:instrText>
        </w:r>
        <w:r>
          <w:rPr>
            <w:noProof/>
            <w:webHidden/>
          </w:rPr>
        </w:r>
        <w:r>
          <w:rPr>
            <w:noProof/>
            <w:webHidden/>
          </w:rPr>
          <w:fldChar w:fldCharType="separate"/>
        </w:r>
        <w:r>
          <w:rPr>
            <w:noProof/>
            <w:webHidden/>
          </w:rPr>
          <w:t>4</w:t>
        </w:r>
        <w:r>
          <w:rPr>
            <w:noProof/>
            <w:webHidden/>
          </w:rPr>
          <w:fldChar w:fldCharType="end"/>
        </w:r>
      </w:hyperlink>
    </w:p>
    <w:p w:rsidR="00B96880" w:rsidRPr="006D338C" w:rsidRDefault="00B96880">
      <w:pPr>
        <w:pStyle w:val="TJ1"/>
        <w:rPr>
          <w:rFonts w:ascii="Calibri" w:hAnsi="Calibri"/>
          <w:b w:val="0"/>
          <w:noProof/>
          <w:sz w:val="22"/>
          <w:szCs w:val="22"/>
          <w:lang w:eastAsia="hu-HU"/>
        </w:rPr>
      </w:pPr>
      <w:hyperlink w:anchor="_Toc332798852" w:history="1">
        <w:r w:rsidRPr="00A83F6A">
          <w:rPr>
            <w:rStyle w:val="Hiperhivatkozs"/>
            <w:noProof/>
          </w:rPr>
          <w:t>Irodalomjegyzék</w:t>
        </w:r>
        <w:r>
          <w:rPr>
            <w:noProof/>
            <w:webHidden/>
          </w:rPr>
          <w:tab/>
        </w:r>
        <w:r>
          <w:rPr>
            <w:noProof/>
            <w:webHidden/>
          </w:rPr>
          <w:fldChar w:fldCharType="begin"/>
        </w:r>
        <w:r>
          <w:rPr>
            <w:noProof/>
            <w:webHidden/>
          </w:rPr>
          <w:instrText xml:space="preserve"> PAGEREF _Toc332798852 \h </w:instrText>
        </w:r>
        <w:r>
          <w:rPr>
            <w:noProof/>
            <w:webHidden/>
          </w:rPr>
        </w:r>
        <w:r>
          <w:rPr>
            <w:noProof/>
            <w:webHidden/>
          </w:rPr>
          <w:fldChar w:fldCharType="separate"/>
        </w:r>
        <w:r>
          <w:rPr>
            <w:noProof/>
            <w:webHidden/>
          </w:rPr>
          <w:t>5</w:t>
        </w:r>
        <w:r>
          <w:rPr>
            <w:noProof/>
            <w:webHidden/>
          </w:rPr>
          <w:fldChar w:fldCharType="end"/>
        </w:r>
      </w:hyperlink>
    </w:p>
    <w:p w:rsidR="00B96880" w:rsidRPr="006D338C" w:rsidRDefault="00B96880">
      <w:pPr>
        <w:pStyle w:val="TJ1"/>
        <w:rPr>
          <w:rFonts w:ascii="Calibri" w:hAnsi="Calibri"/>
          <w:b w:val="0"/>
          <w:noProof/>
          <w:sz w:val="22"/>
          <w:szCs w:val="22"/>
          <w:lang w:eastAsia="hu-HU"/>
        </w:rPr>
      </w:pPr>
      <w:hyperlink w:anchor="_Toc332798853" w:history="1">
        <w:r w:rsidRPr="00A83F6A">
          <w:rPr>
            <w:rStyle w:val="Hiperhivatkozs"/>
            <w:noProof/>
          </w:rPr>
          <w:t>Függelék</w:t>
        </w:r>
        <w:r>
          <w:rPr>
            <w:noProof/>
            <w:webHidden/>
          </w:rPr>
          <w:tab/>
        </w:r>
        <w:r>
          <w:rPr>
            <w:noProof/>
            <w:webHidden/>
          </w:rPr>
          <w:fldChar w:fldCharType="begin"/>
        </w:r>
        <w:r>
          <w:rPr>
            <w:noProof/>
            <w:webHidden/>
          </w:rPr>
          <w:instrText xml:space="preserve"> PAGEREF _Toc332798853 \h </w:instrText>
        </w:r>
        <w:r>
          <w:rPr>
            <w:noProof/>
            <w:webHidden/>
          </w:rPr>
        </w:r>
        <w:r>
          <w:rPr>
            <w:noProof/>
            <w:webHidden/>
          </w:rPr>
          <w:fldChar w:fldCharType="separate"/>
        </w:r>
        <w:r>
          <w:rPr>
            <w:noProof/>
            <w:webHidden/>
          </w:rPr>
          <w:t>5</w:t>
        </w:r>
        <w:r>
          <w:rPr>
            <w:noProof/>
            <w:webHidden/>
          </w:rPr>
          <w:fldChar w:fldCharType="end"/>
        </w:r>
      </w:hyperlink>
    </w:p>
    <w:p w:rsidR="00730B3C" w:rsidRDefault="00730B3C">
      <w:r>
        <w:rPr>
          <w:b/>
          <w:bCs/>
        </w:rPr>
        <w:fldChar w:fldCharType="end"/>
      </w:r>
    </w:p>
    <w:p w:rsidR="0063585C" w:rsidRPr="00B50CAA" w:rsidRDefault="0063585C">
      <w:pPr>
        <w:pStyle w:val="Kpalrs"/>
      </w:pPr>
    </w:p>
    <w:p w:rsidR="00681E99" w:rsidRPr="00B50CAA" w:rsidRDefault="00681E99" w:rsidP="00854BDC">
      <w:pPr>
        <w:pStyle w:val="Nyilatkozatcm"/>
      </w:pPr>
      <w:r w:rsidRPr="00B50CAA">
        <w:lastRenderedPageBreak/>
        <w:t>Hallgatói nyilatkozat</w:t>
      </w:r>
    </w:p>
    <w:p w:rsidR="00681E99" w:rsidRDefault="00681E99" w:rsidP="005E01E0">
      <w:pPr>
        <w:pStyle w:val="Nyilatkozatszveg"/>
      </w:pPr>
      <w:r w:rsidRPr="00B50CAA">
        <w:t xml:space="preserve">Alulírott </w:t>
      </w:r>
      <w:r w:rsidR="001B4094">
        <w:rPr>
          <w:b/>
          <w:bCs/>
        </w:rPr>
        <w:t>Stahorszki Péter Bence</w:t>
      </w:r>
      <w:r w:rsidRPr="00B50CAA">
        <w:t xml:space="preserve">, szigorló hallgató kijelentem, hogy ezt a </w:t>
      </w:r>
      <w:r>
        <w:t xml:space="preserve">szakdolgozatot/ </w:t>
      </w:r>
      <w:r w:rsidRPr="00B50CAA">
        <w:t xml:space="preserve">diplomatervet </w:t>
      </w:r>
      <w:r w:rsidRPr="0048395A">
        <w:rPr>
          <w:color w:val="0000FF"/>
        </w:rPr>
        <w:t>(nem kívánt törlendő)</w:t>
      </w:r>
      <w:r>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D7199D">
        <w:rPr>
          <w:noProof/>
        </w:rPr>
        <w:t>2017. 11. 04.</w:t>
      </w:r>
      <w:r w:rsidRPr="00B50CAA">
        <w:fldChar w:fldCharType="end"/>
      </w:r>
    </w:p>
    <w:p w:rsidR="00681E99" w:rsidRDefault="005E01E0" w:rsidP="00854BDC">
      <w:pPr>
        <w:pStyle w:val="Nyilatkozatalrs"/>
      </w:pPr>
      <w:r>
        <w:tab/>
      </w:r>
      <w:r w:rsidR="00854BDC">
        <w:t>...</w:t>
      </w:r>
      <w:r>
        <w:t>…………………………………………….</w:t>
      </w:r>
    </w:p>
    <w:p w:rsidR="005E01E0" w:rsidRDefault="005E01E0" w:rsidP="00854BDC">
      <w:pPr>
        <w:pStyle w:val="Nyilatkozatalrs"/>
      </w:pPr>
      <w:r>
        <w:tab/>
      </w:r>
      <w:r w:rsidR="001B4094">
        <w:t>Stahorszki Péter Bence</w:t>
      </w:r>
    </w:p>
    <w:p w:rsidR="00854BDC" w:rsidRPr="00B50CAA" w:rsidRDefault="00854BDC" w:rsidP="00854BDC">
      <w:pPr>
        <w:pStyle w:val="Nyilatkozatszveg"/>
      </w:pPr>
    </w:p>
    <w:p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rsidR="0063585C" w:rsidRDefault="0063585C" w:rsidP="00816BCB">
      <w:pPr>
        <w:pStyle w:val="Fejezetcimszmozsnlkl"/>
      </w:pPr>
      <w:bookmarkStart w:id="0" w:name="_Toc332798843"/>
      <w:r w:rsidRPr="00B50CAA">
        <w:lastRenderedPageBreak/>
        <w:t>Összefoglaló</w:t>
      </w:r>
      <w:bookmarkEnd w:id="0"/>
    </w:p>
    <w:p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rsidR="0063585C" w:rsidRDefault="0063585C" w:rsidP="00816BCB">
      <w:pPr>
        <w:pStyle w:val="Fejezetcimszmozsnlkl"/>
      </w:pPr>
      <w:bookmarkStart w:id="1" w:name="_Toc332798844"/>
      <w:r w:rsidRPr="00B50CAA">
        <w:lastRenderedPageBreak/>
        <w:t>Abstract</w:t>
      </w:r>
      <w:bookmarkEnd w:id="1"/>
    </w:p>
    <w:p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rsidR="00F9214B" w:rsidRDefault="00F9214B" w:rsidP="00D23BFC"/>
    <w:p w:rsidR="00F9214B" w:rsidRDefault="00F9214B" w:rsidP="00F9214B">
      <w:pPr>
        <w:numPr>
          <w:ilvl w:val="0"/>
          <w:numId w:val="23"/>
        </w:numPr>
      </w:pPr>
      <w:r>
        <w:t>Bevezetés 1-2 oldal</w:t>
      </w:r>
    </w:p>
    <w:p w:rsidR="00F9214B" w:rsidRDefault="00F9214B" w:rsidP="00F9214B">
      <w:pPr>
        <w:numPr>
          <w:ilvl w:val="0"/>
          <w:numId w:val="23"/>
        </w:numPr>
      </w:pPr>
      <w:r>
        <w:t>Irodalomkutatás 10-15 oldal</w:t>
      </w:r>
    </w:p>
    <w:p w:rsidR="00F9214B" w:rsidRDefault="00F9214B" w:rsidP="00F9214B">
      <w:pPr>
        <w:numPr>
          <w:ilvl w:val="0"/>
          <w:numId w:val="23"/>
        </w:numPr>
      </w:pPr>
      <w:r>
        <w:t>Tervezés 10-15 oldal</w:t>
      </w:r>
    </w:p>
    <w:p w:rsidR="00F9214B" w:rsidRDefault="00F9214B" w:rsidP="00F9214B">
      <w:pPr>
        <w:numPr>
          <w:ilvl w:val="0"/>
          <w:numId w:val="23"/>
        </w:numPr>
      </w:pPr>
      <w:r>
        <w:t>Implementáció 5-10 oldal</w:t>
      </w:r>
    </w:p>
    <w:p w:rsidR="00F9214B" w:rsidRDefault="00F9214B" w:rsidP="00F9214B">
      <w:pPr>
        <w:numPr>
          <w:ilvl w:val="0"/>
          <w:numId w:val="23"/>
        </w:numPr>
      </w:pPr>
      <w:r>
        <w:t>Tesztelés 5 oldal</w:t>
      </w:r>
    </w:p>
    <w:p w:rsidR="00F9214B" w:rsidRDefault="00F9214B" w:rsidP="00F9214B">
      <w:pPr>
        <w:numPr>
          <w:ilvl w:val="0"/>
          <w:numId w:val="23"/>
        </w:numPr>
      </w:pPr>
      <w:r>
        <w:t>Összefoglalás 1-2 oldal</w:t>
      </w:r>
    </w:p>
    <w:p w:rsidR="001A57BC" w:rsidRDefault="003F5425" w:rsidP="006A1B7F">
      <w:pPr>
        <w:pStyle w:val="Cmsor1"/>
      </w:pPr>
      <w:bookmarkStart w:id="2" w:name="_Toc332797397"/>
      <w:bookmarkStart w:id="3" w:name="_Toc332798845"/>
      <w:r>
        <w:lastRenderedPageBreak/>
        <w:t>Bevezetés</w:t>
      </w:r>
      <w:bookmarkEnd w:id="2"/>
      <w:bookmarkEnd w:id="3"/>
    </w:p>
    <w:p w:rsidR="00CB1229" w:rsidRDefault="00BE210C" w:rsidP="00CB1229">
      <w:r>
        <w:t>Az információstechnológia fejlődésével egyre mélyebben szivárog bele az embe</w:t>
      </w:r>
      <w:r w:rsidR="0027292E">
        <w:t xml:space="preserve">rek életébe a számítástechnika. </w:t>
      </w:r>
      <w:r w:rsidR="001A2406">
        <w:t>Ahogy egyre több mindenre képesek, kényelmesebb a használatuk, az embereknek is megnövekedett az ilyen irányú igényük. Először a számítógép terjedt el a háztartásokban, amit leginkább szórakozásra használtunk, közben az járműgyártásába is beivódott, ahol rengeteg olyan kényelmi és biztonsági funkciót valósítottak meg vele, amik nélkül ma már igazán el se lehetne adni autót.</w:t>
      </w:r>
      <w:r w:rsidR="006A0EED">
        <w:t xml:space="preserve"> </w:t>
      </w:r>
      <w:r w:rsidR="001A2406">
        <w:t xml:space="preserve">A </w:t>
      </w:r>
      <w:r w:rsidR="00141E05">
        <w:t>századforduló környékén</w:t>
      </w:r>
      <w:r w:rsidR="006A0EED">
        <w:t xml:space="preserve"> pedig </w:t>
      </w:r>
      <w:r w:rsidR="00141E05">
        <w:t xml:space="preserve">egyre több </w:t>
      </w:r>
      <w:r w:rsidR="00ED255F">
        <w:t xml:space="preserve">helyen vált elérhetővé az internet, és az internetre kapcsolódni képes eszközök, </w:t>
      </w:r>
      <w:r w:rsidR="0024410A">
        <w:t xml:space="preserve">egy új fogalom jelent meg, az </w:t>
      </w:r>
      <w:r w:rsidR="0024410A">
        <w:rPr>
          <w:b/>
        </w:rPr>
        <w:t>Internet of Things (IoT)</w:t>
      </w:r>
      <w:r w:rsidR="0024410A" w:rsidRPr="0024410A">
        <w:t>,</w:t>
      </w:r>
      <w:r w:rsidR="0024410A">
        <w:rPr>
          <w:b/>
        </w:rPr>
        <w:t xml:space="preserve"> </w:t>
      </w:r>
      <w:r w:rsidR="0024410A">
        <w:t xml:space="preserve">magyarul a dolgok internete. </w:t>
      </w:r>
    </w:p>
    <w:p w:rsidR="0024410A" w:rsidRDefault="0024410A" w:rsidP="00CB1229">
      <w:r>
        <w:t xml:space="preserve">Az IoT azon eszközök összessége, amelyek a bennük megtalálható szoftverek, szenzorok, elektronikák segítségével képesek adatokat gyűjteni, amelyeket a hálózaton keresztül képesek továbbítani. Az IoT technológia lehetővé teszi a világunk </w:t>
      </w:r>
      <w:r w:rsidR="005A0BFF">
        <w:t>leképzését számítógépes rendszerbe, ezáltal rengeteg folyamat esetén csökkenthető az emberi beavatkozásnak a szükségessége, ezáltal az esetleges hibák száma is redukál</w:t>
      </w:r>
      <w:r w:rsidR="001D701D">
        <w:t>h</w:t>
      </w:r>
      <w:r w:rsidR="005A0BFF">
        <w:t>ató.</w:t>
      </w:r>
    </w:p>
    <w:p w:rsidR="005A0BFF" w:rsidRDefault="005A0BFF" w:rsidP="00CB1229">
      <w:r>
        <w:t>Az IoT egy nagyon érdekes területe az okosotthon, amelynek az otthoni folyamatok automatizálásáról szól, legyen szó szűkebb értelemben a fűtés, világítás,</w:t>
      </w:r>
      <w:r w:rsidR="00F97CE3">
        <w:t xml:space="preserve"> takarító-robot, </w:t>
      </w:r>
      <w:r>
        <w:t>szellőztetés szabályozásáról, tágabb értelemben pedig az adott háztartás</w:t>
      </w:r>
      <w:r w:rsidR="00F97CE3">
        <w:t>ra jellemző</w:t>
      </w:r>
      <w:r>
        <w:t xml:space="preserve">, nem mindenhol </w:t>
      </w:r>
      <w:r w:rsidR="00F97CE3">
        <w:t xml:space="preserve">felmerülő feladatokról, </w:t>
      </w:r>
      <w:r w:rsidR="00300B9F">
        <w:t xml:space="preserve">akár </w:t>
      </w:r>
      <w:r w:rsidR="00F97CE3">
        <w:t xml:space="preserve">egy állat rendszeres etetése, </w:t>
      </w:r>
      <w:r w:rsidR="00300B9F">
        <w:t xml:space="preserve">vagy mint esetemben, egy mobil növénygondozó rendszer. </w:t>
      </w:r>
    </w:p>
    <w:p w:rsidR="001D701D" w:rsidRDefault="001D701D" w:rsidP="00CB1229">
      <w:r>
        <w:t>Egy olyan rendszer tervezését, és építését választottam feladatul, ami képes lehet több növény egyidejű gondozására, emberi beavatkozás nélkül, emellett a növény állapotát rendszeresen elmenti, és egy webes felületen is megjeleníti. Természetesen akkor is működnie kell, amikor nincs internetes kapcsolat.</w:t>
      </w:r>
    </w:p>
    <w:p w:rsidR="00300B9F" w:rsidRPr="0024410A" w:rsidRDefault="00300B9F" w:rsidP="00CB1229"/>
    <w:p w:rsidR="002841F9" w:rsidRDefault="002841F9" w:rsidP="001D701D">
      <w:pPr>
        <w:pStyle w:val="Cmsor2"/>
        <w:numPr>
          <w:ilvl w:val="0"/>
          <w:numId w:val="0"/>
        </w:numPr>
      </w:pPr>
      <w:bookmarkStart w:id="4" w:name="_Toc332797398"/>
      <w:bookmarkStart w:id="5" w:name="_Toc332798846"/>
      <w:r>
        <w:t>Formázási tudnivalók</w:t>
      </w:r>
      <w:bookmarkEnd w:id="4"/>
      <w:bookmarkEnd w:id="5"/>
    </w:p>
    <w:p w:rsidR="00502A30" w:rsidRPr="00502A30" w:rsidRDefault="00502A30" w:rsidP="00502A30">
      <w:r>
        <w:t xml:space="preserve">A dokumentum folyószövegéhez használjuk a </w:t>
      </w:r>
      <w:r w:rsidRPr="00D07335">
        <w:rPr>
          <w:rStyle w:val="Kiemels2"/>
        </w:rPr>
        <w:t>Normál</w:t>
      </w:r>
      <w:r>
        <w:t xml:space="preserve"> (angol Word esetén Normal) stílust.</w:t>
      </w:r>
    </w:p>
    <w:p w:rsidR="002841F9" w:rsidRDefault="002841F9" w:rsidP="00D07335">
      <w:pPr>
        <w:pStyle w:val="Cmsor3"/>
      </w:pPr>
      <w:bookmarkStart w:id="6" w:name="_Toc332797399"/>
      <w:bookmarkStart w:id="7" w:name="_Toc332798847"/>
      <w:r>
        <w:lastRenderedPageBreak/>
        <w:t>Címsorok</w:t>
      </w:r>
      <w:bookmarkEnd w:id="6"/>
      <w:bookmarkEnd w:id="7"/>
    </w:p>
    <w:p w:rsidR="00502A30" w:rsidRPr="00502A30" w:rsidRDefault="00502A30" w:rsidP="00502A30">
      <w:r>
        <w:t xml:space="preserve">A fejezetcímek esetén a </w:t>
      </w:r>
      <w:r w:rsidRPr="00D07335">
        <w:rPr>
          <w:rStyle w:val="Kiemels2"/>
        </w:rPr>
        <w:t>Címsor 1-4</w:t>
      </w:r>
      <w:r>
        <w:t xml:space="preserve"> (Heading 1-4) stílusokat használjuk.</w:t>
      </w:r>
    </w:p>
    <w:p w:rsidR="002841F9" w:rsidRPr="002841F9" w:rsidRDefault="002841F9" w:rsidP="00D07335">
      <w:pPr>
        <w:pStyle w:val="Cmsor3"/>
      </w:pPr>
      <w:bookmarkStart w:id="8" w:name="_Toc332797400"/>
      <w:bookmarkStart w:id="9" w:name="_Toc332798848"/>
      <w:r>
        <w:t>Képek</w:t>
      </w:r>
      <w:bookmarkEnd w:id="8"/>
      <w:bookmarkEnd w:id="9"/>
    </w:p>
    <w:p w:rsidR="00502A30" w:rsidRDefault="00502A30" w:rsidP="005524FC">
      <w:r>
        <w:t xml:space="preserve">A képhez használjuk a </w:t>
      </w:r>
      <w:r w:rsidRPr="00D07335">
        <w:rPr>
          <w:rStyle w:val="Kiemels2"/>
        </w:rPr>
        <w:t>Kép</w:t>
      </w:r>
      <w:r>
        <w:t xml:space="preserve"> stílust.</w:t>
      </w:r>
    </w:p>
    <w:p w:rsidR="002841F9" w:rsidRDefault="00502A30" w:rsidP="005524FC">
      <w:r>
        <w:t xml:space="preserve">Képaláírást a képen jobb gombbal kattintva a </w:t>
      </w:r>
      <w:r w:rsidRPr="00D07335">
        <w:rPr>
          <w:rStyle w:val="Kiemels"/>
        </w:rPr>
        <w:t>Képaláírás beszúrása…</w:t>
      </w:r>
      <w:r>
        <w:t xml:space="preserve"> opcióval adhatunk hozzá, így az automatikusan </w:t>
      </w:r>
      <w:r w:rsidRPr="00D07335">
        <w:rPr>
          <w:rStyle w:val="Kiemels2"/>
        </w:rPr>
        <w:t>Képaláírás</w:t>
      </w:r>
      <w:r>
        <w:t xml:space="preserve"> (Caption) stílusú lesz.</w:t>
      </w:r>
    </w:p>
    <w:p w:rsidR="002841F9" w:rsidRDefault="00D7199D" w:rsidP="002841F9">
      <w:pPr>
        <w:pStyle w:val="Kp"/>
      </w:pPr>
      <w:r w:rsidRPr="005D65A2">
        <w:rPr>
          <w:noProof/>
          <w:lang w:eastAsia="hu-HU"/>
        </w:rPr>
        <w:drawing>
          <wp:inline distT="0" distB="0" distL="0" distR="0">
            <wp:extent cx="4779010" cy="466090"/>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9010" cy="466090"/>
                    </a:xfrm>
                    <a:prstGeom prst="rect">
                      <a:avLst/>
                    </a:prstGeom>
                    <a:noFill/>
                    <a:ln>
                      <a:noFill/>
                    </a:ln>
                  </pic:spPr>
                </pic:pic>
              </a:graphicData>
            </a:graphic>
          </wp:inline>
        </w:drawing>
      </w:r>
    </w:p>
    <w:p w:rsidR="002841F9" w:rsidRDefault="002841F9" w:rsidP="002841F9">
      <w:pPr>
        <w:pStyle w:val="Kpalrs"/>
      </w:pPr>
      <w:fldSimple w:instr=" STYLEREF 1 \s ">
        <w:r w:rsidR="006A1B7F">
          <w:rPr>
            <w:noProof/>
          </w:rPr>
          <w:t>1</w:t>
        </w:r>
      </w:fldSimple>
      <w:r>
        <w:t>.</w:t>
      </w:r>
      <w:fldSimple w:instr=" SEQ ábra \* ARABIC \s 1 ">
        <w:r w:rsidR="006A1B7F">
          <w:rPr>
            <w:noProof/>
          </w:rPr>
          <w:t>1</w:t>
        </w:r>
      </w:fldSimple>
      <w:r>
        <w:t>. ábra: Példa képaláírásra</w:t>
      </w:r>
    </w:p>
    <w:p w:rsidR="002841F9" w:rsidRDefault="00D07335" w:rsidP="00D07335">
      <w:pPr>
        <w:pStyle w:val="Cmsor3"/>
      </w:pPr>
      <w:bookmarkStart w:id="10" w:name="_Toc332797401"/>
      <w:bookmarkStart w:id="11" w:name="_Toc332798849"/>
      <w:r>
        <w:t>Kódrészletek</w:t>
      </w:r>
      <w:bookmarkEnd w:id="10"/>
      <w:bookmarkEnd w:id="11"/>
    </w:p>
    <w:p w:rsidR="00D07335" w:rsidRDefault="00D07335" w:rsidP="00650C7C">
      <w:r>
        <w:t xml:space="preserve">Kódrészletek beillesztése esetén használjuk a </w:t>
      </w:r>
      <w:r w:rsidRPr="00D07335">
        <w:rPr>
          <w:rStyle w:val="Kiemels2"/>
        </w:rPr>
        <w:t>Kód</w:t>
      </w:r>
      <w:r>
        <w:t xml:space="preserve"> stílust.</w:t>
      </w:r>
    </w:p>
    <w:p w:rsidR="00650C7C" w:rsidRDefault="00650C7C" w:rsidP="00650C7C">
      <w:pPr>
        <w:pStyle w:val="Kd"/>
      </w:pPr>
      <w:r>
        <w:t>using System;</w:t>
      </w:r>
    </w:p>
    <w:p w:rsidR="00650C7C" w:rsidRDefault="00650C7C" w:rsidP="00650C7C">
      <w:pPr>
        <w:pStyle w:val="Kd"/>
      </w:pPr>
      <w:r>
        <w:t>namespace MyApp</w:t>
      </w:r>
    </w:p>
    <w:p w:rsidR="00650C7C" w:rsidRDefault="00650C7C" w:rsidP="00650C7C">
      <w:pPr>
        <w:pStyle w:val="Kd"/>
      </w:pPr>
      <w:r>
        <w:t>{</w:t>
      </w:r>
    </w:p>
    <w:p w:rsidR="00650C7C" w:rsidRDefault="00650C7C" w:rsidP="00650C7C">
      <w:pPr>
        <w:pStyle w:val="Kd"/>
      </w:pPr>
      <w:r>
        <w:tab/>
        <w:t>class Program</w:t>
      </w:r>
    </w:p>
    <w:p w:rsidR="00650C7C" w:rsidRDefault="00650C7C" w:rsidP="00650C7C">
      <w:pPr>
        <w:pStyle w:val="Kd"/>
      </w:pPr>
      <w:r>
        <w:tab/>
        <w:t>{</w:t>
      </w:r>
    </w:p>
    <w:p w:rsidR="00650C7C" w:rsidRDefault="009C1C93" w:rsidP="00650C7C">
      <w:pPr>
        <w:pStyle w:val="Kd"/>
      </w:pPr>
      <w:r>
        <w:tab/>
      </w:r>
      <w:r>
        <w:tab/>
      </w:r>
      <w:r w:rsidR="00650C7C">
        <w:t>static void Main( string[] args )</w:t>
      </w:r>
    </w:p>
    <w:p w:rsidR="00650C7C" w:rsidRDefault="00650C7C" w:rsidP="00650C7C">
      <w:pPr>
        <w:pStyle w:val="Kd"/>
      </w:pPr>
      <w:r>
        <w:tab/>
      </w:r>
      <w:r>
        <w:tab/>
        <w:t>{</w:t>
      </w:r>
    </w:p>
    <w:p w:rsidR="00650C7C" w:rsidRDefault="00650C7C" w:rsidP="00650C7C">
      <w:pPr>
        <w:pStyle w:val="Kd"/>
      </w:pPr>
      <w:r>
        <w:tab/>
      </w:r>
      <w:r>
        <w:tab/>
      </w:r>
      <w:r>
        <w:tab/>
        <w:t>Console.WriteLine( "Szia Világ!" );</w:t>
      </w:r>
    </w:p>
    <w:p w:rsidR="00650C7C" w:rsidRDefault="00650C7C" w:rsidP="00650C7C">
      <w:pPr>
        <w:pStyle w:val="Kd"/>
      </w:pPr>
      <w:r>
        <w:tab/>
      </w:r>
      <w:r>
        <w:tab/>
        <w:t>}</w:t>
      </w:r>
    </w:p>
    <w:p w:rsidR="00650C7C" w:rsidRDefault="00650C7C" w:rsidP="00650C7C">
      <w:pPr>
        <w:pStyle w:val="Kd"/>
      </w:pPr>
      <w:r>
        <w:tab/>
        <w:t>}</w:t>
      </w:r>
    </w:p>
    <w:p w:rsidR="00650C7C" w:rsidRDefault="00650C7C" w:rsidP="00650C7C">
      <w:pPr>
        <w:pStyle w:val="Kd"/>
      </w:pPr>
      <w:r>
        <w:t>}</w:t>
      </w:r>
    </w:p>
    <w:p w:rsidR="00225F65" w:rsidRDefault="00225F65" w:rsidP="00225F65">
      <w:pPr>
        <w:pStyle w:val="Cmsor3"/>
      </w:pPr>
      <w:bookmarkStart w:id="12" w:name="_Toc332797402"/>
      <w:bookmarkStart w:id="13" w:name="_Toc332798850"/>
      <w:r>
        <w:t>Irodalomjegyzék</w:t>
      </w:r>
      <w:bookmarkEnd w:id="12"/>
      <w:bookmarkEnd w:id="13"/>
    </w:p>
    <w:p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rsidR="00730B3C" w:rsidRDefault="00730B3C" w:rsidP="00225F65">
      <w:r>
        <w:t xml:space="preserve">A szövegbe a hivatkozásokat a </w:t>
      </w:r>
      <w:r w:rsidRPr="00730B3C">
        <w:rPr>
          <w:rStyle w:val="Kiemels"/>
        </w:rPr>
        <w:t>Kereszthivatkozás beszúrása</w:t>
      </w:r>
      <w:r>
        <w:t xml:space="preserve"> (Insert cross-reference) funkcióval helyezzük el (példa egy így beszúrt hivatkozásra: </w:t>
      </w:r>
      <w:r>
        <w:fldChar w:fldCharType="begin"/>
      </w:r>
      <w:r>
        <w:instrText xml:space="preserve"> REF _Ref332797594 \r \h </w:instrText>
      </w:r>
      <w:r>
        <w:fldChar w:fldCharType="separate"/>
      </w:r>
      <w:r>
        <w:t>[1]</w:t>
      </w:r>
      <w:r>
        <w:fldChar w:fldCharType="end"/>
      </w:r>
      <w:r>
        <w:t>), így azok automatikusan frissülnek a hivatkozások átrendezésekor.</w:t>
      </w:r>
    </w:p>
    <w:p w:rsidR="00B4104A" w:rsidRDefault="001D701D" w:rsidP="00700E3A">
      <w:pPr>
        <w:pStyle w:val="Cmsor1"/>
      </w:pPr>
      <w:r>
        <w:lastRenderedPageBreak/>
        <w:t>Irodalomkutatás</w:t>
      </w:r>
    </w:p>
    <w:p w:rsidR="00EB5B77" w:rsidRDefault="00EB5B77" w:rsidP="004612D3">
      <w:r>
        <w:t>bevezető az irodalomkutatáshoz</w:t>
      </w:r>
    </w:p>
    <w:p w:rsidR="00EB5B77" w:rsidRDefault="00EB5B77" w:rsidP="004612D3">
      <w:r>
        <w:t>talált megoldások felsorolása, kis leírás mindegyikhez</w:t>
      </w:r>
    </w:p>
    <w:p w:rsidR="00EB5B77" w:rsidRDefault="00212C2E" w:rsidP="00EB5B77">
      <w:r>
        <w:t xml:space="preserve"> </w:t>
      </w:r>
      <w:r w:rsidR="00EB5B77">
        <w:t>milyen hardvereket lehetne használni esetleg</w:t>
      </w:r>
    </w:p>
    <w:p w:rsidR="00EB5B77" w:rsidRDefault="00EB5B77" w:rsidP="00EB5B77">
      <w:r>
        <w:t>Az interneten számos hasonló megoldásról lehet olvasni, nem egy ilyen termék megvásárolható</w:t>
      </w:r>
      <w:r w:rsidR="008B6C3C">
        <w:t>,</w:t>
      </w:r>
      <w:r>
        <w:t xml:space="preserve"> de vannak </w:t>
      </w:r>
      <w:r w:rsidR="00EF2E4A">
        <w:t>nyilvános forráskódok is, amik segítségével az érdeklődő hobby kertész könnyebben elindulhat az automatizálás útján.</w:t>
      </w:r>
      <w:r w:rsidR="008B6C3C">
        <w:t xml:space="preserve"> Néhány terméket a közösségi finanszírozás útján akarták piacra dobni, a pénzt sikerült is megszerezni hozzá – szóval a vásárlói igény meg van - viszont ezek kudarcba fulladt vállalkozások. </w:t>
      </w:r>
      <w:r>
        <w:t xml:space="preserve"> </w:t>
      </w:r>
      <w:r w:rsidR="00EF2E4A">
        <w:t xml:space="preserve">Ezekről rendszerekről </w:t>
      </w:r>
      <w:r w:rsidR="008B6C3C">
        <w:t xml:space="preserve">olvashatunk </w:t>
      </w:r>
      <w:r>
        <w:t>az következő oldalakon.</w:t>
      </w:r>
    </w:p>
    <w:p w:rsidR="008B6C3C" w:rsidRDefault="008B6C3C" w:rsidP="00EB5B77"/>
    <w:p w:rsidR="00EF2E4A" w:rsidRDefault="00EF2E4A" w:rsidP="00EF2E4A">
      <w:pPr>
        <w:ind w:firstLine="0"/>
      </w:pPr>
      <w:hyperlink r:id="rId11" w:history="1">
        <w:r w:rsidRPr="00EF2E4A">
          <w:rPr>
            <w:rStyle w:val="Hiperhivatkozs"/>
          </w:rPr>
          <w:t>https://www.edyn.com/</w:t>
        </w:r>
      </w:hyperlink>
    </w:p>
    <w:p w:rsidR="00950745" w:rsidRDefault="00AD6473" w:rsidP="00950745">
      <w:pPr>
        <w:keepNext/>
        <w:ind w:firstLine="0"/>
      </w:pPr>
      <w:r>
        <w:tab/>
        <w:t xml:space="preserve">Az Edyn egy moduláris rendszer, kerti alkalmazáshoz. Három részből áll, a </w:t>
      </w:r>
      <w:r>
        <w:rPr>
          <w:b/>
        </w:rPr>
        <w:t>Garden Sensorból</w:t>
      </w:r>
      <w:r>
        <w:t xml:space="preserve">, ami egy összetett egység, képes a fény, talajnedvesség, páratartalom és a talaj tápanyagtartalmának mérésére. Beépített wifi modullal rendelkezik, ennek segítségével tud kapcsolatot tartani a rendszer többi részével. A </w:t>
      </w:r>
      <w:r>
        <w:rPr>
          <w:b/>
        </w:rPr>
        <w:t>Water Valve</w:t>
      </w:r>
      <w:r>
        <w:t xml:space="preserve"> egy okos szelep, amit rá kell kötni a vízhálózatra, és a </w:t>
      </w:r>
      <w:r w:rsidRPr="00AD6473">
        <w:rPr>
          <w:b/>
        </w:rPr>
        <w:t>Garden Sensor</w:t>
      </w:r>
      <w:r>
        <w:t xml:space="preserve">, valamint az időjárási adataira alapozva megállapítja, hogy mennyi vizet juttasson </w:t>
      </w:r>
      <w:r w:rsidR="00DB42B8">
        <w:t>a növényhez. A kert áll</w:t>
      </w:r>
      <w:r w:rsidR="008C027C">
        <w:t xml:space="preserve">apotát egy telefonos alkalmazáson keresztül </w:t>
      </w:r>
      <w:r w:rsidR="00012884">
        <w:t xml:space="preserve">lehet figyelmen követni, </w:t>
      </w:r>
      <w:r w:rsidR="008C027C">
        <w:t xml:space="preserve">egy felhasználó </w:t>
      </w:r>
      <w:r w:rsidR="001B1587">
        <w:t xml:space="preserve">5000 különböző fajtájú növényből válogathat </w:t>
      </w:r>
      <w:r w:rsidR="00012884">
        <w:t>magának. Ezen</w:t>
      </w:r>
      <w:r w:rsidR="008C027C">
        <w:t xml:space="preserve"> </w:t>
      </w:r>
      <w:r w:rsidR="00012884">
        <w:t xml:space="preserve">a </w:t>
      </w:r>
      <w:r w:rsidR="001B1587">
        <w:t>felületen</w:t>
      </w:r>
      <w:r w:rsidR="00012884">
        <w:t xml:space="preserve"> megjelennek a helyszín időjárási adatai, valamint megtekinthetők a fény és nedvességi viszonyok változása napi, heti, havi és évi lebontásban</w:t>
      </w:r>
      <w:r w:rsidR="001B1587">
        <w:t>.</w:t>
      </w:r>
      <w:r w:rsidR="00012884">
        <w:t xml:space="preserve"> </w:t>
      </w:r>
      <w:r w:rsidR="00116CDE">
        <w:t xml:space="preserve"> Az adatbázisban található információk, és a szenzorból nyert adatok alapján a rendszer megpróbálja belőni, hogy az adott növények nagyjából milyen fejlődési stádiumban van. Ha fontos változás lép fel a kert, vagy egy növény állapotában, a felhasználó erről értesítést kap, ami vonatkozhat az esetleges kedvezőtlen körülményekre, vagy arról, hogy új milyen új növekedési fázisba lépett a növény. </w:t>
      </w:r>
      <w:r w:rsidR="000D6E5D">
        <w:t>A rendszer arra is fel van készítve arra az esetre is, ha elveszítené az internetkapcsolatot. Folyamatosan tölti be előre a következő napok időjárási előrejelzések alapján a várhatóan szükséges öntözések időzítését.</w:t>
      </w:r>
      <w:r w:rsidR="00E52926">
        <w:t xml:space="preserve"> Működéséhez nem kell külső tápellátás, a beépített napelemnek és akkumulátornak köszönhetően ideális körülmények </w:t>
      </w:r>
      <w:r w:rsidR="00E52926">
        <w:lastRenderedPageBreak/>
        <w:t xml:space="preserve">között akár teljesen töltés nélkül is képes operálni. </w:t>
      </w:r>
      <w:r w:rsidR="001B1587">
        <w:t>Egy szenzorhoz több növényt is be lehet regisztrálni</w:t>
      </w:r>
      <w:r w:rsidR="00455495">
        <w:t xml:space="preserve">, </w:t>
      </w:r>
      <w:r w:rsidR="00012884">
        <w:t xml:space="preserve">és </w:t>
      </w:r>
      <w:r w:rsidR="00455495">
        <w:t>25m</w:t>
      </w:r>
      <w:r w:rsidR="00455495" w:rsidRPr="00455495">
        <w:rPr>
          <w:vertAlign w:val="superscript"/>
        </w:rPr>
        <w:t>2</w:t>
      </w:r>
      <w:r w:rsidR="00455495">
        <w:rPr>
          <w:vertAlign w:val="superscript"/>
        </w:rPr>
        <w:t xml:space="preserve"> </w:t>
      </w:r>
      <w:r w:rsidR="00455495">
        <w:t>nagyjából az a terület, amit</w:t>
      </w:r>
      <w:r w:rsidR="00012884">
        <w:t xml:space="preserve"> egy egységgel</w:t>
      </w:r>
      <w:r w:rsidR="00455495">
        <w:t xml:space="preserve"> le </w:t>
      </w:r>
      <w:r w:rsidR="00012884">
        <w:t>lehet fedni. É</w:t>
      </w:r>
      <w:r w:rsidR="00455495">
        <w:t>rtelemszerűen, ha a kertünkbe többféle fényviszonnyal rendelkező terület van, vagy esetleg másfajta vízigényű növényeket szeretnénk egyszerre nevelni, akkor több szenzorra van szükség, és ha ezekhez szeretnénk külön öntözést, akkor annyi helyre kell venni egyet-egyet a szelepből is. Ez elég költséges lehet, tekintve hogy a Garden Sensor fogyasztói ára $100 dollár, a Water Valve-ért pedig $60 dollárt kell otthagyni</w:t>
      </w:r>
      <w:r w:rsidR="00A13C8A">
        <w:t xml:space="preserve">a a vásárlónak. </w:t>
      </w:r>
      <w:r w:rsidR="00E52926">
        <w:t>Ez nem kevés pénz, viszont ezért egy elég összetett és jól átgondolt megoldást szállítanak. Ami szerintem még hiányzik ahhoz, hogy teljes legyen a rendszer, az a kiegészítő világítás arra az esetre, ha nem lenne elegendő a természetes fény, valamint az alkalmazás oldalán olvasott vélemények alapján a növényi adatbázis növelésére is szükség lenne. Mindent összevetve egy nagyon elegáns megoldás.</w:t>
      </w:r>
      <w:r w:rsidR="00950745" w:rsidRPr="00950745">
        <w:t xml:space="preserve"> </w:t>
      </w:r>
    </w:p>
    <w:p w:rsidR="00950745" w:rsidRDefault="00950745" w:rsidP="00950745">
      <w:pPr>
        <w:keepNext/>
        <w:ind w:firstLine="0"/>
      </w:pPr>
      <w:r>
        <w:t>Garden Sensor:</w:t>
      </w:r>
    </w:p>
    <w:p w:rsidR="00950745" w:rsidRDefault="00D7199D" w:rsidP="008152B2">
      <w:pPr>
        <w:keepNext/>
        <w:ind w:firstLine="0"/>
        <w:jc w:val="center"/>
      </w:pPr>
      <w:r>
        <w:rPr>
          <w:noProof/>
          <w:lang w:eastAsia="hu-HU"/>
        </w:rPr>
        <w:drawing>
          <wp:inline distT="0" distB="0" distL="0" distR="0">
            <wp:extent cx="2941320" cy="2277110"/>
            <wp:effectExtent l="0" t="0" r="0" b="0"/>
            <wp:docPr id="3" name="Kép 3" descr="Edyn-Garden-Senso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yn-Garden-Sensor-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1320" cy="2277110"/>
                    </a:xfrm>
                    <a:prstGeom prst="rect">
                      <a:avLst/>
                    </a:prstGeom>
                    <a:noFill/>
                    <a:ln>
                      <a:noFill/>
                    </a:ln>
                  </pic:spPr>
                </pic:pic>
              </a:graphicData>
            </a:graphic>
          </wp:inline>
        </w:drawing>
      </w:r>
    </w:p>
    <w:p w:rsidR="00950745" w:rsidRDefault="00950745" w:rsidP="00950745">
      <w:pPr>
        <w:keepNext/>
        <w:ind w:firstLine="0"/>
      </w:pPr>
      <w:r>
        <w:t xml:space="preserve">Water Valve: </w:t>
      </w:r>
    </w:p>
    <w:p w:rsidR="00950745" w:rsidRDefault="00D7199D" w:rsidP="008152B2">
      <w:pPr>
        <w:keepNext/>
        <w:ind w:firstLine="0"/>
        <w:jc w:val="center"/>
      </w:pPr>
      <w:r>
        <w:rPr>
          <w:noProof/>
          <w:lang w:eastAsia="hu-HU"/>
        </w:rPr>
        <w:drawing>
          <wp:inline distT="0" distB="0" distL="0" distR="0">
            <wp:extent cx="2191385" cy="1587500"/>
            <wp:effectExtent l="0" t="0" r="0" b="0"/>
            <wp:docPr id="4" name="Kép 4" descr="edyn_web_slideshow_2_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yn_web_slideshow_2_portrait"/>
                    <pic:cNvPicPr>
                      <a:picLocks noChangeAspect="1" noChangeArrowheads="1"/>
                    </pic:cNvPicPr>
                  </pic:nvPicPr>
                  <pic:blipFill>
                    <a:blip r:embed="rId13" cstate="print">
                      <a:extLst>
                        <a:ext uri="{28A0092B-C50C-407E-A947-70E740481C1C}">
                          <a14:useLocalDpi xmlns:a14="http://schemas.microsoft.com/office/drawing/2010/main" val="0"/>
                        </a:ext>
                      </a:extLst>
                    </a:blip>
                    <a:srcRect t="44945"/>
                    <a:stretch>
                      <a:fillRect/>
                    </a:stretch>
                  </pic:blipFill>
                  <pic:spPr bwMode="auto">
                    <a:xfrm>
                      <a:off x="0" y="0"/>
                      <a:ext cx="2191385" cy="1587500"/>
                    </a:xfrm>
                    <a:prstGeom prst="rect">
                      <a:avLst/>
                    </a:prstGeom>
                    <a:noFill/>
                    <a:ln>
                      <a:noFill/>
                    </a:ln>
                  </pic:spPr>
                </pic:pic>
              </a:graphicData>
            </a:graphic>
          </wp:inline>
        </w:drawing>
      </w:r>
    </w:p>
    <w:p w:rsidR="00950745" w:rsidRDefault="00950745" w:rsidP="00EF2E4A">
      <w:pPr>
        <w:ind w:firstLine="0"/>
      </w:pPr>
    </w:p>
    <w:p w:rsidR="00950745" w:rsidRDefault="00950745" w:rsidP="00EF2E4A">
      <w:pPr>
        <w:ind w:firstLine="0"/>
      </w:pPr>
    </w:p>
    <w:p w:rsidR="00EB5B77" w:rsidRDefault="00EF2E4A" w:rsidP="00EF2E4A">
      <w:pPr>
        <w:ind w:firstLine="0"/>
      </w:pPr>
      <w:hyperlink r:id="rId14" w:history="1">
        <w:r w:rsidRPr="00EF2E4A">
          <w:rPr>
            <w:rStyle w:val="Hiperhivatkozs"/>
          </w:rPr>
          <w:t>http://greeniq.co/</w:t>
        </w:r>
      </w:hyperlink>
    </w:p>
    <w:p w:rsidR="00950745" w:rsidRDefault="00306F8C" w:rsidP="00306F8C">
      <w:r>
        <w:t>A G</w:t>
      </w:r>
      <w:r w:rsidR="00950745">
        <w:t>reenIQ</w:t>
      </w:r>
      <w:r>
        <w:t xml:space="preserve"> más irányból közelíti meg a kert automatizálását. Nem annyira a különböző növények specifikus igényeit veszi figyelembe, hanem a vízfelhasználás optimális szinten tartását. Célja az, hogy átvegye a szerepét a régi fajta beépített öntöző berendezéseknek, amik a felhasználók által lettek beprogramozva, valószínűleg nem elég hatékonyra. Egy az egyben kiváltja a már meglévő vezérlőt, és ha már a kert be van építve öntözőrendszerrel, nincs is szükség másra</w:t>
      </w:r>
      <w:r w:rsidR="005913C5">
        <w:t>,</w:t>
      </w:r>
      <w:r w:rsidR="00645CF3">
        <w:t xml:space="preserve"> mint felkonfiguráljuk, és csatlakoztassuk a régi egység helyére</w:t>
      </w:r>
      <w:r>
        <w:t>.</w:t>
      </w:r>
      <w:r w:rsidR="005913C5">
        <w:t xml:space="preserve"> Wi-Fin kapcsolódik az inter</w:t>
      </w:r>
      <w:r w:rsidR="00645CF3">
        <w:t xml:space="preserve">netre, és nem rendelkezik beépített akkumulátorral, így </w:t>
      </w:r>
      <w:r w:rsidR="00C62C21">
        <w:t xml:space="preserve">áramkimaradás esetén értelemszerűen szünetel a működés. </w:t>
      </w:r>
      <w:r w:rsidR="0070689E">
        <w:t xml:space="preserve">Több öntözési zónát képes kezelni, valamint az internetről letöltött adatok alapján vezérelheti a kerti világítást is.  </w:t>
      </w:r>
    </w:p>
    <w:p w:rsidR="0070689E" w:rsidRDefault="0070689E" w:rsidP="00306F8C">
      <w:r>
        <w:t>Az Dolgok internete koncepciót magas szinten valósítja meg.</w:t>
      </w:r>
      <w:r w:rsidR="008152B2">
        <w:t xml:space="preserve"> Létezik kliense a nagyobb platformokra.</w:t>
      </w:r>
      <w:r>
        <w:t xml:space="preserve"> Nem csak egyszerű szenzorok (talajnedvesség, vízfolyás érzékelő)</w:t>
      </w:r>
      <w:r w:rsidR="009203A3">
        <w:t xml:space="preserve"> jeleit használhatja </w:t>
      </w:r>
      <w:r>
        <w:t xml:space="preserve">a legkedvezőbb öntözés meghatározásához, a helyi legközelebbi, vagy </w:t>
      </w:r>
      <w:r w:rsidR="009203A3">
        <w:t xml:space="preserve">az esetleges </w:t>
      </w:r>
      <w:r>
        <w:t xml:space="preserve">saját </w:t>
      </w:r>
      <w:r w:rsidR="009203A3">
        <w:t xml:space="preserve">időjárás állomás adatait is képes lekérdezni. Ezeken felül irányítható Amazon Echo, és Google Home segítségével is, ehhez az </w:t>
      </w:r>
      <w:r w:rsidR="009203A3" w:rsidRPr="009203A3">
        <w:rPr>
          <w:b/>
        </w:rPr>
        <w:t>IFTTT</w:t>
      </w:r>
      <w:r w:rsidR="009203A3">
        <w:t xml:space="preserve"> technológiát használja. Ez</w:t>
      </w:r>
      <w:r w:rsidR="00E56B7B">
        <w:t xml:space="preserve"> a </w:t>
      </w:r>
      <w:r w:rsidR="009203A3" w:rsidRPr="00E56B7B">
        <w:rPr>
          <w:b/>
        </w:rPr>
        <w:t>If This</w:t>
      </w:r>
      <w:r w:rsidR="00E56B7B" w:rsidRPr="00E56B7B">
        <w:rPr>
          <w:b/>
        </w:rPr>
        <w:t xml:space="preserve"> Than That</w:t>
      </w:r>
      <w:r w:rsidR="00E56B7B">
        <w:t xml:space="preserve"> rövidítése</w:t>
      </w:r>
      <w:r w:rsidR="002D73A0">
        <w:t xml:space="preserve">, ami egy web-alapú technológia, ha valami (this) </w:t>
      </w:r>
      <w:r w:rsidR="0049757A">
        <w:t>történik, akkor végrehajtja az u</w:t>
      </w:r>
      <w:r w:rsidR="002D73A0">
        <w:t xml:space="preserve">tasítást (that). </w:t>
      </w:r>
      <w:r w:rsidR="0049757A">
        <w:t xml:space="preserve">Összekapcsolható okosotthon vezérlő alkalmazásokkal, mint a </w:t>
      </w:r>
      <w:r w:rsidR="0049757A">
        <w:rPr>
          <w:b/>
        </w:rPr>
        <w:t xml:space="preserve">Gideon </w:t>
      </w:r>
      <w:r w:rsidR="0049757A">
        <w:t xml:space="preserve">vagy a </w:t>
      </w:r>
      <w:r w:rsidR="0049757A">
        <w:rPr>
          <w:b/>
        </w:rPr>
        <w:t>Muzzley</w:t>
      </w:r>
      <w:r w:rsidR="0049757A">
        <w:t>, amik célja az, hogy a legtöbb okosotthon rendszernek nyújtsanak egy összpontosított felületet, ezzel könnyítve a felhasználó dolgát. Azon felül, hogy a kerti öntözést sokkal kényelmesebbé teszi, biztonsági funkciót is betölthet a GreenIQ</w:t>
      </w:r>
      <w:r w:rsidR="008152B2">
        <w:t>. Ha a</w:t>
      </w:r>
      <w:r w:rsidR="0049757A">
        <w:t xml:space="preserve"> </w:t>
      </w:r>
      <w:r w:rsidR="0049757A">
        <w:rPr>
          <w:b/>
        </w:rPr>
        <w:t>Nest</w:t>
      </w:r>
      <w:r w:rsidR="0049757A">
        <w:t xml:space="preserve"> otthonfigyelő rendszer füst </w:t>
      </w:r>
      <w:r w:rsidR="008152B2">
        <w:t xml:space="preserve">érzékelője túl magas értéket mér, beindít egy öntözési ciklust az összes zónában, ezáltal nedvesen tartja a ház környékét, ezáltal segítve a tűz esetleges terjedésének a megakadályozását. </w:t>
      </w:r>
    </w:p>
    <w:p w:rsidR="008152B2" w:rsidRPr="0049757A" w:rsidRDefault="00D7199D" w:rsidP="008152B2">
      <w:pPr>
        <w:jc w:val="center"/>
      </w:pPr>
      <w:r>
        <w:rPr>
          <w:noProof/>
          <w:lang w:eastAsia="hu-HU"/>
        </w:rPr>
        <w:drawing>
          <wp:inline distT="0" distB="0" distL="0" distR="0">
            <wp:extent cx="3554095" cy="2087880"/>
            <wp:effectExtent l="0" t="0" r="0" b="0"/>
            <wp:docPr id="5" name="Kép 5" descr="Screen-Shot-2016-04-26-at-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2016-04-26-at-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4095" cy="2087880"/>
                    </a:xfrm>
                    <a:prstGeom prst="rect">
                      <a:avLst/>
                    </a:prstGeom>
                    <a:noFill/>
                    <a:ln>
                      <a:noFill/>
                    </a:ln>
                  </pic:spPr>
                </pic:pic>
              </a:graphicData>
            </a:graphic>
          </wp:inline>
        </w:drawing>
      </w:r>
    </w:p>
    <w:p w:rsidR="006835CB" w:rsidRDefault="006835CB" w:rsidP="006835CB">
      <w:pPr>
        <w:ind w:firstLine="0"/>
      </w:pPr>
      <w:hyperlink r:id="rId16" w:history="1">
        <w:r w:rsidRPr="00FB5233">
          <w:rPr>
            <w:rStyle w:val="Hiperhivatkozs"/>
          </w:rPr>
          <w:t>http://myplantlink.</w:t>
        </w:r>
        <w:r w:rsidRPr="00FB5233">
          <w:rPr>
            <w:rStyle w:val="Hiperhivatkozs"/>
          </w:rPr>
          <w:t>c</w:t>
        </w:r>
        <w:r w:rsidRPr="00FB5233">
          <w:rPr>
            <w:rStyle w:val="Hiperhivatkozs"/>
          </w:rPr>
          <w:t>om/</w:t>
        </w:r>
      </w:hyperlink>
    </w:p>
    <w:p w:rsidR="008152B2" w:rsidRDefault="008152B2" w:rsidP="006835CB">
      <w:pPr>
        <w:ind w:firstLine="0"/>
      </w:pPr>
    </w:p>
    <w:p w:rsidR="006835CB" w:rsidRDefault="006835CB" w:rsidP="006835CB">
      <w:pPr>
        <w:ind w:firstLine="0"/>
      </w:pPr>
      <w:hyperlink r:id="rId17" w:history="1">
        <w:r w:rsidRPr="00FB5233">
          <w:rPr>
            <w:rStyle w:val="Hiperhivatkozs"/>
          </w:rPr>
          <w:t>https://www.seeedstudio.com/Grove-Smart-Plant-Care-Kit-for-Arduino-</w:t>
        </w:r>
        <w:bookmarkStart w:id="14" w:name="_GoBack"/>
        <w:bookmarkEnd w:id="14"/>
        <w:r w:rsidRPr="00FB5233">
          <w:rPr>
            <w:rStyle w:val="Hiperhivatkozs"/>
          </w:rPr>
          <w:t>p-2528.html</w:t>
        </w:r>
      </w:hyperlink>
    </w:p>
    <w:p w:rsidR="006835CB" w:rsidRDefault="00EF2E4A" w:rsidP="006835CB">
      <w:pPr>
        <w:ind w:left="720" w:hanging="720"/>
      </w:pPr>
      <w:hyperlink r:id="rId18" w:history="1">
        <w:r w:rsidR="006835CB" w:rsidRPr="00EF2E4A">
          <w:rPr>
            <w:rStyle w:val="Hiperhivatkozs"/>
          </w:rPr>
          <w:t>https://www.youtube.com/watch?v=O_Q1W</w:t>
        </w:r>
        <w:r w:rsidR="006835CB" w:rsidRPr="00EF2E4A">
          <w:rPr>
            <w:rStyle w:val="Hiperhivatkozs"/>
          </w:rPr>
          <w:t>K</w:t>
        </w:r>
        <w:r w:rsidR="006835CB" w:rsidRPr="00EF2E4A">
          <w:rPr>
            <w:rStyle w:val="Hiperhivatkozs"/>
          </w:rPr>
          <w:t>CtWiA</w:t>
        </w:r>
      </w:hyperlink>
    </w:p>
    <w:p w:rsidR="00D72632" w:rsidRDefault="00D72632" w:rsidP="006835CB">
      <w:pPr>
        <w:ind w:left="720" w:hanging="720"/>
      </w:pPr>
      <w:r w:rsidRPr="00D72632">
        <w:t>http://gardenbot.org/about/</w:t>
      </w:r>
    </w:p>
    <w:p w:rsidR="0037381F" w:rsidRDefault="0037381F" w:rsidP="0037381F">
      <w:r>
        <w:t>Miután elkészültünk a dokumentációval, ne felejtsük el a következő lépéseket:</w:t>
      </w:r>
    </w:p>
    <w:p w:rsidR="0037381F" w:rsidRDefault="0037381F" w:rsidP="00C53F92">
      <w:pPr>
        <w:numPr>
          <w:ilvl w:val="0"/>
          <w:numId w:val="12"/>
        </w:numPr>
      </w:pPr>
      <w:r w:rsidRPr="0037381F">
        <w:rPr>
          <w:rStyle w:val="Kiemels"/>
        </w:rPr>
        <w:t>Kereszthivatkozások frissítése:</w:t>
      </w:r>
      <w:r>
        <w:t xml:space="preserve"> miután kijelöltük a teljes szöveget (Ctrl+A), nyomjuk meg az F9 billentyűt, és a Word frissíti az összes kereszthivatkozást. Ilyenkor ellenőrizzük, hogy nem jelent-e meg valahol a "Hiba! A könyvjelző nem létezik." szöveg.</w:t>
      </w:r>
    </w:p>
    <w:p w:rsidR="0037381F" w:rsidRDefault="0037381F" w:rsidP="00C53F92">
      <w:pPr>
        <w:numPr>
          <w:ilvl w:val="0"/>
          <w:numId w:val="12"/>
        </w:numPr>
      </w:pPr>
      <w:r w:rsidRPr="0037381F">
        <w:rPr>
          <w:rStyle w:val="Kiemels"/>
        </w:rPr>
        <w:t>Dokumentum tulajdonságok megadása:</w:t>
      </w:r>
      <w:r>
        <w:t xml:space="preserve"> a dokumentumhoz tartozó meta adatok kitöltése (szerző, cím, kulcsszavak stb.). Erre való a Dokumentum tulajdonságai panel, mely a Fájl / Információ / Tulajdonságok / Dokumentumpanel megjelenítése úton érhető el.</w:t>
      </w:r>
    </w:p>
    <w:p w:rsidR="0037381F" w:rsidRDefault="0037381F" w:rsidP="00C53F92">
      <w:pPr>
        <w:numPr>
          <w:ilvl w:val="0"/>
          <w:numId w:val="12"/>
        </w:numPr>
      </w:pPr>
      <w:r w:rsidRPr="0037381F">
        <w:rPr>
          <w:rStyle w:val="Kiemels"/>
        </w:rPr>
        <w:t>Kinézet ellenőrzése PDF-ben:</w:t>
      </w:r>
      <w:r>
        <w:t xml:space="preserve"> a legjobb teszt a végén, ha PDF-et készítünk a dokumentumból, és azt leellenőrizzük. </w:t>
      </w:r>
    </w:p>
    <w:p w:rsidR="00225F65" w:rsidRPr="0037381F" w:rsidRDefault="00225F65" w:rsidP="00225F65"/>
    <w:p w:rsidR="0063585C" w:rsidRDefault="0063585C" w:rsidP="00816BCB">
      <w:pPr>
        <w:pStyle w:val="Fejezetcimszmozsnlkl"/>
      </w:pPr>
      <w:bookmarkStart w:id="15" w:name="_Toc332798852"/>
      <w:r w:rsidRPr="00B50CAA">
        <w:lastRenderedPageBreak/>
        <w:t>Irodalomjegyzék</w:t>
      </w:r>
      <w:bookmarkEnd w:id="15"/>
    </w:p>
    <w:p w:rsidR="00B50CAA" w:rsidRPr="00EE1A1F" w:rsidRDefault="00EE1A1F" w:rsidP="006F512E">
      <w:pPr>
        <w:pStyle w:val="Irodalomjegyzksor"/>
      </w:pPr>
      <w:bookmarkStart w:id="16"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16"/>
    </w:p>
    <w:p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19" w:history="1">
        <w:r w:rsidRPr="00EE1A1F">
          <w:rPr>
            <w:rStyle w:val="Hiperhivatkozs"/>
          </w:rPr>
          <w:t>http://www.ni.com/</w:t>
        </w:r>
      </w:hyperlink>
      <w:r w:rsidR="003A4CDB" w:rsidRPr="003A4CDB">
        <w:t xml:space="preserve"> </w:t>
      </w:r>
      <w:r w:rsidR="003A4CDB">
        <w:t>(</w:t>
      </w:r>
      <w:r w:rsidRPr="00EE1A1F">
        <w:t>2010. nov.)</w:t>
      </w:r>
    </w:p>
    <w:p w:rsidR="00E42F0D" w:rsidRDefault="00E42F0D" w:rsidP="006F512E">
      <w:pPr>
        <w:pStyle w:val="Irodalomjegyzksor"/>
      </w:pPr>
      <w:r>
        <w:t xml:space="preserve">Fowler, M.: </w:t>
      </w:r>
      <w:r w:rsidRPr="00D53F5A">
        <w:rPr>
          <w:rStyle w:val="Irodalomjegyzkforrs"/>
        </w:rPr>
        <w:t>UML Distilled</w:t>
      </w:r>
      <w:r>
        <w:t>, 3rd edition, ISBN 0-321-19368-7, Addison-Wesley, 2004</w:t>
      </w:r>
    </w:p>
    <w:p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20" w:history="1">
        <w:r w:rsidR="00D95E2C" w:rsidRPr="00D95E2C">
          <w:rPr>
            <w:rStyle w:val="Hiperhivatkozs"/>
          </w:rPr>
          <w:t>http://en.wikipedia.org/wiki/Evaluation_strategy</w:t>
        </w:r>
      </w:hyperlink>
      <w:r w:rsidR="00D95E2C">
        <w:t xml:space="preserve"> </w:t>
      </w:r>
      <w:r>
        <w:t>(revision 18:11, 31 July 2012)</w:t>
      </w:r>
    </w:p>
    <w:p w:rsidR="00B50CAA" w:rsidRDefault="00B50CAA" w:rsidP="00816BCB">
      <w:pPr>
        <w:pStyle w:val="Fejezetcimszmozsnlkl"/>
      </w:pPr>
      <w:bookmarkStart w:id="17" w:name="_Toc332798853"/>
      <w:r>
        <w:lastRenderedPageBreak/>
        <w:t>Függelék</w:t>
      </w:r>
      <w:bookmarkEnd w:id="17"/>
    </w:p>
    <w:p w:rsidR="00B50CAA" w:rsidRDefault="00B50CAA" w:rsidP="00B50CAA"/>
    <w:sectPr w:rsidR="00B50CAA" w:rsidSect="00D23BFC">
      <w:headerReference w:type="even" r:id="rId21"/>
      <w:footerReference w:type="default" r:id="rId22"/>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1D5" w:rsidRDefault="008441D5">
      <w:r>
        <w:separator/>
      </w:r>
    </w:p>
  </w:endnote>
  <w:endnote w:type="continuationSeparator" w:id="0">
    <w:p w:rsidR="008441D5" w:rsidRDefault="0084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E38" w:rsidRDefault="00BE7E38">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E38" w:rsidRDefault="00BE7E38"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D7199D">
      <w:rPr>
        <w:rStyle w:val="Oldalszm"/>
        <w:noProof/>
      </w:rPr>
      <w:t>13</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1D5" w:rsidRDefault="008441D5">
      <w:r>
        <w:separator/>
      </w:r>
    </w:p>
  </w:footnote>
  <w:footnote w:type="continuationSeparator" w:id="0">
    <w:p w:rsidR="008441D5" w:rsidRDefault="008441D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E38" w:rsidRDefault="00BE7E38"/>
  <w:p w:rsidR="00BE7E38" w:rsidRDefault="00BE7E38"/>
  <w:p w:rsidR="00BE7E38" w:rsidRDefault="00BE7E3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3917EE5"/>
    <w:multiLevelType w:val="hybridMultilevel"/>
    <w:tmpl w:val="B67C20B0"/>
    <w:lvl w:ilvl="0" w:tplc="00225E00">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5"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1"/>
  </w:num>
  <w:num w:numId="3">
    <w:abstractNumId w:val="12"/>
  </w:num>
  <w:num w:numId="4">
    <w:abstractNumId w:val="17"/>
  </w:num>
  <w:num w:numId="5">
    <w:abstractNumId w:val="18"/>
  </w:num>
  <w:num w:numId="6">
    <w:abstractNumId w:val="19"/>
  </w:num>
  <w:num w:numId="7">
    <w:abstractNumId w:val="13"/>
  </w:num>
  <w:num w:numId="8">
    <w:abstractNumId w:val="11"/>
  </w:num>
  <w:num w:numId="9">
    <w:abstractNumId w:val="15"/>
  </w:num>
  <w:num w:numId="10">
    <w:abstractNumId w:val="22"/>
  </w:num>
  <w:num w:numId="11">
    <w:abstractNumId w:val="16"/>
  </w:num>
  <w:num w:numId="12">
    <w:abstractNumId w:val="2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12884"/>
    <w:rsid w:val="00074F4C"/>
    <w:rsid w:val="000A7483"/>
    <w:rsid w:val="000B53E0"/>
    <w:rsid w:val="000D6E5D"/>
    <w:rsid w:val="00116CDE"/>
    <w:rsid w:val="00141E05"/>
    <w:rsid w:val="00171054"/>
    <w:rsid w:val="001A2406"/>
    <w:rsid w:val="001A57BC"/>
    <w:rsid w:val="001B1587"/>
    <w:rsid w:val="001B4094"/>
    <w:rsid w:val="001D701D"/>
    <w:rsid w:val="002102C3"/>
    <w:rsid w:val="00212C2E"/>
    <w:rsid w:val="00225F65"/>
    <w:rsid w:val="00227347"/>
    <w:rsid w:val="0024410A"/>
    <w:rsid w:val="00267677"/>
    <w:rsid w:val="0027292E"/>
    <w:rsid w:val="002841F9"/>
    <w:rsid w:val="002D0621"/>
    <w:rsid w:val="002D73A0"/>
    <w:rsid w:val="002D7DA9"/>
    <w:rsid w:val="002E1D2A"/>
    <w:rsid w:val="002F002E"/>
    <w:rsid w:val="00300B9F"/>
    <w:rsid w:val="00302BB3"/>
    <w:rsid w:val="00306F8C"/>
    <w:rsid w:val="00313013"/>
    <w:rsid w:val="00350AEC"/>
    <w:rsid w:val="0037381F"/>
    <w:rsid w:val="003A4CDB"/>
    <w:rsid w:val="003E70B1"/>
    <w:rsid w:val="003F5425"/>
    <w:rsid w:val="00410924"/>
    <w:rsid w:val="0041312D"/>
    <w:rsid w:val="00433754"/>
    <w:rsid w:val="00455495"/>
    <w:rsid w:val="004578CF"/>
    <w:rsid w:val="004612D3"/>
    <w:rsid w:val="0048395A"/>
    <w:rsid w:val="004851C7"/>
    <w:rsid w:val="0049757A"/>
    <w:rsid w:val="00502A30"/>
    <w:rsid w:val="005524FC"/>
    <w:rsid w:val="00576495"/>
    <w:rsid w:val="005913C5"/>
    <w:rsid w:val="005A0BFF"/>
    <w:rsid w:val="005D3443"/>
    <w:rsid w:val="005E01E0"/>
    <w:rsid w:val="0062185B"/>
    <w:rsid w:val="0063585C"/>
    <w:rsid w:val="00641018"/>
    <w:rsid w:val="00645CF3"/>
    <w:rsid w:val="00650C7C"/>
    <w:rsid w:val="00674B48"/>
    <w:rsid w:val="00675281"/>
    <w:rsid w:val="00681E99"/>
    <w:rsid w:val="006835CB"/>
    <w:rsid w:val="00692605"/>
    <w:rsid w:val="006A0EED"/>
    <w:rsid w:val="006A1B7F"/>
    <w:rsid w:val="006B7BCF"/>
    <w:rsid w:val="006D338C"/>
    <w:rsid w:val="006F512E"/>
    <w:rsid w:val="00700E3A"/>
    <w:rsid w:val="0070689E"/>
    <w:rsid w:val="00730B3C"/>
    <w:rsid w:val="008152B2"/>
    <w:rsid w:val="00816BCB"/>
    <w:rsid w:val="008441D5"/>
    <w:rsid w:val="00854BDC"/>
    <w:rsid w:val="008B6C3C"/>
    <w:rsid w:val="008C027C"/>
    <w:rsid w:val="008E7228"/>
    <w:rsid w:val="0090541F"/>
    <w:rsid w:val="009203A3"/>
    <w:rsid w:val="00940CB1"/>
    <w:rsid w:val="00950745"/>
    <w:rsid w:val="0098135B"/>
    <w:rsid w:val="0098532E"/>
    <w:rsid w:val="009B1AB8"/>
    <w:rsid w:val="009C1C93"/>
    <w:rsid w:val="009C23A4"/>
    <w:rsid w:val="00A13C8A"/>
    <w:rsid w:val="00A34DC4"/>
    <w:rsid w:val="00AB511F"/>
    <w:rsid w:val="00AD6473"/>
    <w:rsid w:val="00AE05C4"/>
    <w:rsid w:val="00B13FD0"/>
    <w:rsid w:val="00B4104A"/>
    <w:rsid w:val="00B50CAA"/>
    <w:rsid w:val="00B96880"/>
    <w:rsid w:val="00BE210C"/>
    <w:rsid w:val="00BE7E38"/>
    <w:rsid w:val="00C00B3C"/>
    <w:rsid w:val="00C2686E"/>
    <w:rsid w:val="00C31260"/>
    <w:rsid w:val="00C53F92"/>
    <w:rsid w:val="00C62C21"/>
    <w:rsid w:val="00C73DEE"/>
    <w:rsid w:val="00C94815"/>
    <w:rsid w:val="00CB1229"/>
    <w:rsid w:val="00CD0B17"/>
    <w:rsid w:val="00D07335"/>
    <w:rsid w:val="00D1632F"/>
    <w:rsid w:val="00D23BFC"/>
    <w:rsid w:val="00D34BC8"/>
    <w:rsid w:val="00D429F2"/>
    <w:rsid w:val="00D53F5A"/>
    <w:rsid w:val="00D7199D"/>
    <w:rsid w:val="00D72632"/>
    <w:rsid w:val="00D81927"/>
    <w:rsid w:val="00D95E2C"/>
    <w:rsid w:val="00DB42B8"/>
    <w:rsid w:val="00DD6A58"/>
    <w:rsid w:val="00E07EE4"/>
    <w:rsid w:val="00E42F0D"/>
    <w:rsid w:val="00E52926"/>
    <w:rsid w:val="00E56B7B"/>
    <w:rsid w:val="00E8385C"/>
    <w:rsid w:val="00E86A0C"/>
    <w:rsid w:val="00EB5B77"/>
    <w:rsid w:val="00ED255F"/>
    <w:rsid w:val="00EE1A1F"/>
    <w:rsid w:val="00EE2264"/>
    <w:rsid w:val="00EF2E4A"/>
    <w:rsid w:val="00F050F9"/>
    <w:rsid w:val="00F9214B"/>
    <w:rsid w:val="00F97CE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A079FF1-B363-49A2-9B6D-05B5F20C7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semiHidden/>
  </w:style>
  <w:style w:type="table" w:default="1" w:styleId="Normltblzat">
    <w:name w:val="Normal Table"/>
    <w:semiHidden/>
    <w:tblPr>
      <w:tblInd w:w="0" w:type="dxa"/>
      <w:tblCellMar>
        <w:top w:w="0" w:type="dxa"/>
        <w:left w:w="108" w:type="dxa"/>
        <w:bottom w:w="0" w:type="dxa"/>
        <w:right w:w="108" w:type="dxa"/>
      </w:tblCellMar>
    </w:tblPr>
  </w:style>
  <w:style w:type="numbering" w:default="1" w:styleId="Nemlista">
    <w:name w:val="No List"/>
    <w:semiHidden/>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Mrltotthiperhivatkozs">
    <w:name w:val="FollowedHyperlink"/>
    <w:rsid w:val="00EF2E4A"/>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s://www.youtube.com/watch?v=O_Q1WKCtWiA"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seeedstudio.com/Grove-Smart-Plant-Care-Kit-for-Arduino-p-2528.html" TargetMode="External"/><Relationship Id="rId2" Type="http://schemas.openxmlformats.org/officeDocument/2006/relationships/numbering" Target="numbering.xml"/><Relationship Id="rId16" Type="http://schemas.openxmlformats.org/officeDocument/2006/relationships/hyperlink" Target="http://myplantlink.com/" TargetMode="External"/><Relationship Id="rId20" Type="http://schemas.openxmlformats.org/officeDocument/2006/relationships/hyperlink" Target="http://en.wikipedia.org/wiki/Evaluation_strate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yn.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ni.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greeniq.co/"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3F9D5-0607-45B8-A6A3-8ADBAFB34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9630</TotalTime>
  <Pages>15</Pages>
  <Words>2052</Words>
  <Characters>14161</Characters>
  <Application>Microsoft Office Word</Application>
  <DocSecurity>0</DocSecurity>
  <Lines>118</Lines>
  <Paragraphs>32</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16181</CharactersWithSpaces>
  <SharedDoc>false</SharedDoc>
  <HLinks>
    <vt:vector size="108" baseType="variant">
      <vt:variant>
        <vt:i4>2293851</vt:i4>
      </vt:variant>
      <vt:variant>
        <vt:i4>108</vt:i4>
      </vt:variant>
      <vt:variant>
        <vt:i4>0</vt:i4>
      </vt:variant>
      <vt:variant>
        <vt:i4>5</vt:i4>
      </vt:variant>
      <vt:variant>
        <vt:lpwstr>http://en.wikipedia.org/wiki/Evaluation_strategy</vt:lpwstr>
      </vt:variant>
      <vt:variant>
        <vt:lpwstr/>
      </vt:variant>
      <vt:variant>
        <vt:i4>2818103</vt:i4>
      </vt:variant>
      <vt:variant>
        <vt:i4>105</vt:i4>
      </vt:variant>
      <vt:variant>
        <vt:i4>0</vt:i4>
      </vt:variant>
      <vt:variant>
        <vt:i4>5</vt:i4>
      </vt:variant>
      <vt:variant>
        <vt:lpwstr>http://www.ni.com/</vt:lpwstr>
      </vt:variant>
      <vt:variant>
        <vt:lpwstr/>
      </vt:variant>
      <vt:variant>
        <vt:i4>4653106</vt:i4>
      </vt:variant>
      <vt:variant>
        <vt:i4>102</vt:i4>
      </vt:variant>
      <vt:variant>
        <vt:i4>0</vt:i4>
      </vt:variant>
      <vt:variant>
        <vt:i4>5</vt:i4>
      </vt:variant>
      <vt:variant>
        <vt:lpwstr>https://www.youtube.com/watch?v=O_Q1WKCtWiA</vt:lpwstr>
      </vt:variant>
      <vt:variant>
        <vt:lpwstr/>
      </vt:variant>
      <vt:variant>
        <vt:i4>3604598</vt:i4>
      </vt:variant>
      <vt:variant>
        <vt:i4>99</vt:i4>
      </vt:variant>
      <vt:variant>
        <vt:i4>0</vt:i4>
      </vt:variant>
      <vt:variant>
        <vt:i4>5</vt:i4>
      </vt:variant>
      <vt:variant>
        <vt:lpwstr>https://www.seeedstudio.com/Grove-Smart-Plant-Care-Kit-for-Arduino-p-2528.html</vt:lpwstr>
      </vt:variant>
      <vt:variant>
        <vt:lpwstr/>
      </vt:variant>
      <vt:variant>
        <vt:i4>3080241</vt:i4>
      </vt:variant>
      <vt:variant>
        <vt:i4>96</vt:i4>
      </vt:variant>
      <vt:variant>
        <vt:i4>0</vt:i4>
      </vt:variant>
      <vt:variant>
        <vt:i4>5</vt:i4>
      </vt:variant>
      <vt:variant>
        <vt:lpwstr>http://myplantlink.com/</vt:lpwstr>
      </vt:variant>
      <vt:variant>
        <vt:lpwstr/>
      </vt:variant>
      <vt:variant>
        <vt:i4>7995446</vt:i4>
      </vt:variant>
      <vt:variant>
        <vt:i4>93</vt:i4>
      </vt:variant>
      <vt:variant>
        <vt:i4>0</vt:i4>
      </vt:variant>
      <vt:variant>
        <vt:i4>5</vt:i4>
      </vt:variant>
      <vt:variant>
        <vt:lpwstr>http://greeniq.co/</vt:lpwstr>
      </vt:variant>
      <vt:variant>
        <vt:lpwstr/>
      </vt:variant>
      <vt:variant>
        <vt:i4>4980765</vt:i4>
      </vt:variant>
      <vt:variant>
        <vt:i4>84</vt:i4>
      </vt:variant>
      <vt:variant>
        <vt:i4>0</vt:i4>
      </vt:variant>
      <vt:variant>
        <vt:i4>5</vt:i4>
      </vt:variant>
      <vt:variant>
        <vt:lpwstr>https://www.edyn.com/</vt:lpwstr>
      </vt:variant>
      <vt:variant>
        <vt:lpwstr/>
      </vt:variant>
      <vt:variant>
        <vt:i4>1966128</vt:i4>
      </vt:variant>
      <vt:variant>
        <vt:i4>65</vt:i4>
      </vt:variant>
      <vt:variant>
        <vt:i4>0</vt:i4>
      </vt:variant>
      <vt:variant>
        <vt:i4>5</vt:i4>
      </vt:variant>
      <vt:variant>
        <vt:lpwstr/>
      </vt:variant>
      <vt:variant>
        <vt:lpwstr>_Toc332798853</vt:lpwstr>
      </vt:variant>
      <vt:variant>
        <vt:i4>1966128</vt:i4>
      </vt:variant>
      <vt:variant>
        <vt:i4>59</vt:i4>
      </vt:variant>
      <vt:variant>
        <vt:i4>0</vt:i4>
      </vt:variant>
      <vt:variant>
        <vt:i4>5</vt:i4>
      </vt:variant>
      <vt:variant>
        <vt:lpwstr/>
      </vt:variant>
      <vt:variant>
        <vt:lpwstr>_Toc332798852</vt:lpwstr>
      </vt:variant>
      <vt:variant>
        <vt:i4>1966128</vt:i4>
      </vt:variant>
      <vt:variant>
        <vt:i4>53</vt:i4>
      </vt:variant>
      <vt:variant>
        <vt:i4>0</vt:i4>
      </vt:variant>
      <vt:variant>
        <vt:i4>5</vt:i4>
      </vt:variant>
      <vt:variant>
        <vt:lpwstr/>
      </vt:variant>
      <vt:variant>
        <vt:lpwstr>_Toc332798851</vt:lpwstr>
      </vt:variant>
      <vt:variant>
        <vt:i4>1966128</vt:i4>
      </vt:variant>
      <vt:variant>
        <vt:i4>47</vt:i4>
      </vt:variant>
      <vt:variant>
        <vt:i4>0</vt:i4>
      </vt:variant>
      <vt:variant>
        <vt:i4>5</vt:i4>
      </vt:variant>
      <vt:variant>
        <vt:lpwstr/>
      </vt:variant>
      <vt:variant>
        <vt:lpwstr>_Toc332798850</vt:lpwstr>
      </vt:variant>
      <vt:variant>
        <vt:i4>2031664</vt:i4>
      </vt:variant>
      <vt:variant>
        <vt:i4>41</vt:i4>
      </vt:variant>
      <vt:variant>
        <vt:i4>0</vt:i4>
      </vt:variant>
      <vt:variant>
        <vt:i4>5</vt:i4>
      </vt:variant>
      <vt:variant>
        <vt:lpwstr/>
      </vt:variant>
      <vt:variant>
        <vt:lpwstr>_Toc332798849</vt:lpwstr>
      </vt:variant>
      <vt:variant>
        <vt:i4>2031664</vt:i4>
      </vt:variant>
      <vt:variant>
        <vt:i4>35</vt:i4>
      </vt:variant>
      <vt:variant>
        <vt:i4>0</vt:i4>
      </vt:variant>
      <vt:variant>
        <vt:i4>5</vt:i4>
      </vt:variant>
      <vt:variant>
        <vt:lpwstr/>
      </vt:variant>
      <vt:variant>
        <vt:lpwstr>_Toc332798848</vt:lpwstr>
      </vt:variant>
      <vt:variant>
        <vt:i4>2031664</vt:i4>
      </vt:variant>
      <vt:variant>
        <vt:i4>29</vt:i4>
      </vt:variant>
      <vt:variant>
        <vt:i4>0</vt:i4>
      </vt:variant>
      <vt:variant>
        <vt:i4>5</vt:i4>
      </vt:variant>
      <vt:variant>
        <vt:lpwstr/>
      </vt:variant>
      <vt:variant>
        <vt:lpwstr>_Toc332798847</vt:lpwstr>
      </vt:variant>
      <vt:variant>
        <vt:i4>2031664</vt:i4>
      </vt:variant>
      <vt:variant>
        <vt:i4>23</vt:i4>
      </vt:variant>
      <vt:variant>
        <vt:i4>0</vt:i4>
      </vt:variant>
      <vt:variant>
        <vt:i4>5</vt:i4>
      </vt:variant>
      <vt:variant>
        <vt:lpwstr/>
      </vt:variant>
      <vt:variant>
        <vt:lpwstr>_Toc332798846</vt:lpwstr>
      </vt:variant>
      <vt:variant>
        <vt:i4>2031664</vt:i4>
      </vt:variant>
      <vt:variant>
        <vt:i4>17</vt:i4>
      </vt:variant>
      <vt:variant>
        <vt:i4>0</vt:i4>
      </vt:variant>
      <vt:variant>
        <vt:i4>5</vt:i4>
      </vt:variant>
      <vt:variant>
        <vt:lpwstr/>
      </vt:variant>
      <vt:variant>
        <vt:lpwstr>_Toc332798845</vt:lpwstr>
      </vt:variant>
      <vt:variant>
        <vt:i4>2031664</vt:i4>
      </vt:variant>
      <vt:variant>
        <vt:i4>11</vt:i4>
      </vt:variant>
      <vt:variant>
        <vt:i4>0</vt:i4>
      </vt:variant>
      <vt:variant>
        <vt:i4>5</vt:i4>
      </vt:variant>
      <vt:variant>
        <vt:lpwstr/>
      </vt:variant>
      <vt:variant>
        <vt:lpwstr>_Toc332798844</vt:lpwstr>
      </vt:variant>
      <vt:variant>
        <vt:i4>2031664</vt:i4>
      </vt:variant>
      <vt:variant>
        <vt:i4>5</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
  <cp:lastModifiedBy>Windows-felhasználó</cp:lastModifiedBy>
  <cp:revision>1</cp:revision>
  <cp:lastPrinted>2002-07-08T12:51:00Z</cp:lastPrinted>
  <dcterms:created xsi:type="dcterms:W3CDTF">2012-11-20T09:49:00Z</dcterms:created>
  <dcterms:modified xsi:type="dcterms:W3CDTF">2017-11-04T15:45:00Z</dcterms:modified>
</cp:coreProperties>
</file>